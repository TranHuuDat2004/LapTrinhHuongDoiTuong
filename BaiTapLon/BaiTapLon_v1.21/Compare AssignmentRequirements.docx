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867DE5" w14:textId="77777777" w:rsidR="00487917" w:rsidRDefault="00000000">
      <w:pPr>
        <w:spacing w:after="132" w:line="259" w:lineRule="auto"/>
        <w:ind w:left="0" w:right="4" w:firstLine="0"/>
        <w:jc w:val="center"/>
      </w:pPr>
      <w:r>
        <w:rPr>
          <w:sz w:val="32"/>
        </w:rPr>
        <w:t xml:space="preserve">Assignment </w:t>
      </w:r>
    </w:p>
    <w:p w14:paraId="1498BC92" w14:textId="77777777" w:rsidR="00487917" w:rsidRDefault="00000000">
      <w:pPr>
        <w:spacing w:after="10" w:line="314" w:lineRule="auto"/>
        <w:ind w:left="1618" w:right="1530"/>
        <w:jc w:val="center"/>
        <w:pPrChange w:id="2" w:author="Vinh Phuc" w:date="2023-05-29T21:54:00Z">
          <w:pPr>
            <w:spacing w:after="10" w:line="314" w:lineRule="auto"/>
            <w:ind w:left="1618" w:right="1531"/>
            <w:jc w:val="center"/>
          </w:pPr>
        </w:pPrChange>
      </w:pPr>
      <w:r>
        <w:rPr>
          <w:sz w:val="32"/>
        </w:rPr>
        <w:t xml:space="preserve">MÔN: </w:t>
      </w:r>
      <w:r>
        <w:rPr>
          <w:b/>
          <w:sz w:val="32"/>
        </w:rPr>
        <w:t xml:space="preserve">LẬP TRÌNH HƯỚNG ĐỐI TƯỢNG </w:t>
      </w:r>
      <w:r>
        <w:rPr>
          <w:sz w:val="32"/>
        </w:rPr>
        <w:t>MÃ MÔN:</w:t>
      </w:r>
      <w:r>
        <w:rPr>
          <w:b/>
          <w:sz w:val="32"/>
        </w:rPr>
        <w:t xml:space="preserve"> 503005</w:t>
      </w:r>
      <w:r>
        <w:rPr>
          <w:sz w:val="32"/>
        </w:rPr>
        <w:t xml:space="preserve"> </w:t>
      </w:r>
    </w:p>
    <w:p w14:paraId="4286E29D" w14:textId="5367BA30" w:rsidR="00487917" w:rsidRDefault="00000000">
      <w:pPr>
        <w:spacing w:after="10" w:line="314" w:lineRule="auto"/>
        <w:ind w:left="1618" w:right="1533"/>
        <w:jc w:val="center"/>
      </w:pPr>
      <w:r>
        <w:rPr>
          <w:b/>
          <w:sz w:val="32"/>
        </w:rPr>
        <w:t xml:space="preserve"> Đề bài: Module Quản lý dịch vụ thanh toán </w:t>
      </w:r>
      <w:r>
        <w:rPr>
          <w:sz w:val="32"/>
        </w:rPr>
        <w:t>Version</w:t>
      </w:r>
      <w:r>
        <w:rPr>
          <w:b/>
          <w:sz w:val="32"/>
        </w:rPr>
        <w:t>: 1.</w:t>
      </w:r>
      <w:ins w:id="3" w:author="Vinh Phuc" w:date="2023-05-29T21:54:00Z">
        <w:r>
          <w:rPr>
            <w:b/>
            <w:sz w:val="32"/>
          </w:rPr>
          <w:t>2.</w:t>
        </w:r>
      </w:ins>
      <w:r>
        <w:rPr>
          <w:b/>
          <w:sz w:val="32"/>
        </w:rPr>
        <w:t xml:space="preserve">1 – </w:t>
      </w:r>
      <w:r>
        <w:rPr>
          <w:sz w:val="32"/>
        </w:rPr>
        <w:t>Ngày:</w:t>
      </w:r>
      <w:r>
        <w:rPr>
          <w:b/>
          <w:sz w:val="32"/>
        </w:rPr>
        <w:t xml:space="preserve"> </w:t>
      </w:r>
      <w:del w:id="4" w:author="Vinh Phuc" w:date="2023-05-29T21:54:00Z">
        <w:r>
          <w:rPr>
            <w:b/>
            <w:sz w:val="32"/>
          </w:rPr>
          <w:delText>20</w:delText>
        </w:r>
      </w:del>
      <w:ins w:id="5" w:author="Vinh Phuc" w:date="2023-05-29T21:54:00Z">
        <w:r>
          <w:rPr>
            <w:b/>
            <w:sz w:val="32"/>
          </w:rPr>
          <w:t>27</w:t>
        </w:r>
      </w:ins>
      <w:r>
        <w:rPr>
          <w:b/>
          <w:sz w:val="32"/>
        </w:rPr>
        <w:t xml:space="preserve">/05/2023 </w:t>
      </w:r>
    </w:p>
    <w:p w14:paraId="4BB07601" w14:textId="77777777" w:rsidR="00487917" w:rsidRDefault="00000000">
      <w:pPr>
        <w:spacing w:after="60" w:line="259" w:lineRule="auto"/>
        <w:ind w:left="0" w:right="7" w:firstLine="0"/>
        <w:jc w:val="center"/>
      </w:pPr>
      <w:r>
        <w:rPr>
          <w:i/>
          <w:sz w:val="32"/>
        </w:rPr>
        <w:t xml:space="preserve">(Sinh viên đọc kỹ tất cả hướng dẫn trước khi làm bài) </w:t>
      </w:r>
    </w:p>
    <w:p w14:paraId="4BABDD74" w14:textId="77777777" w:rsidR="00487917" w:rsidRDefault="00000000">
      <w:pPr>
        <w:pStyle w:val="Heading1"/>
        <w:tabs>
          <w:tab w:val="center" w:pos="1692"/>
        </w:tabs>
        <w:ind w:left="0" w:firstLine="0"/>
      </w:pPr>
      <w:r>
        <w:t>I.</w:t>
      </w:r>
      <w:r>
        <w:rPr>
          <w:rFonts w:ascii="Arial" w:eastAsia="Arial" w:hAnsi="Arial" w:cs="Arial"/>
        </w:rPr>
        <w:t xml:space="preserve"> </w:t>
      </w:r>
      <w:r>
        <w:rPr>
          <w:rFonts w:ascii="Arial" w:eastAsia="Arial" w:hAnsi="Arial" w:cs="Arial"/>
        </w:rPr>
        <w:tab/>
      </w:r>
      <w:r>
        <w:t xml:space="preserve">Giới thiệu bài toán </w:t>
      </w:r>
    </w:p>
    <w:p w14:paraId="1B5B83DC" w14:textId="77777777" w:rsidR="00487917" w:rsidRDefault="00000000">
      <w:pPr>
        <w:spacing w:after="90"/>
        <w:ind w:right="0"/>
      </w:pPr>
      <w:r>
        <w:t xml:space="preserve">Một công ty cung cấp dịch vụ thanh toán cần quản lý dịch vụ của họ. Công ty này có 03 loại dịch vụ thanh toán là: Thẻ tiện lợi (Convenient Card), Ví điện tử (EWallet) và Tài khoản ngân hàng (Bank Account). Trong bài này, sinh viên sẽ lập trình một số chức để quản lý quá trình giao dịch của các loại dịch vụ thanh toán. </w:t>
      </w:r>
    </w:p>
    <w:p w14:paraId="20DE44CC" w14:textId="77777777" w:rsidR="00487917" w:rsidRDefault="00000000">
      <w:pPr>
        <w:spacing w:after="88"/>
        <w:ind w:right="0"/>
      </w:pPr>
      <w:r>
        <w:t xml:space="preserve">Các chức năng mà sinh viên phải thực hiện là: </w:t>
      </w:r>
    </w:p>
    <w:p w14:paraId="0A021097" w14:textId="77777777" w:rsidR="00487917" w:rsidRDefault="00000000">
      <w:pPr>
        <w:numPr>
          <w:ilvl w:val="0"/>
          <w:numId w:val="1"/>
        </w:numPr>
        <w:ind w:right="0" w:hanging="360"/>
        <w:pPrChange w:id="6" w:author="Vinh Phuc" w:date="2023-05-29T21:54:00Z">
          <w:pPr>
            <w:numPr>
              <w:numId w:val="16"/>
            </w:numPr>
            <w:ind w:left="720" w:right="0" w:hanging="360"/>
          </w:pPr>
        </w:pPrChange>
      </w:pPr>
      <w:r>
        <w:t xml:space="preserve">Cài đặt các lớp liên quan đến các loại dịch vụ thanh toán. </w:t>
      </w:r>
    </w:p>
    <w:p w14:paraId="0C433977" w14:textId="77777777" w:rsidR="00487917" w:rsidRDefault="00000000">
      <w:pPr>
        <w:numPr>
          <w:ilvl w:val="0"/>
          <w:numId w:val="1"/>
        </w:numPr>
        <w:ind w:right="0" w:hanging="360"/>
        <w:pPrChange w:id="7" w:author="Vinh Phuc" w:date="2023-05-29T21:54:00Z">
          <w:pPr>
            <w:numPr>
              <w:numId w:val="16"/>
            </w:numPr>
            <w:ind w:left="720" w:right="0" w:hanging="360"/>
          </w:pPr>
        </w:pPrChange>
      </w:pPr>
      <w:r>
        <w:t xml:space="preserve">Đọc thông tin các dịch vụ thanh toán. </w:t>
      </w:r>
    </w:p>
    <w:p w14:paraId="0A003E16" w14:textId="77777777" w:rsidR="00487917" w:rsidRDefault="00000000">
      <w:pPr>
        <w:numPr>
          <w:ilvl w:val="0"/>
          <w:numId w:val="1"/>
        </w:numPr>
        <w:ind w:right="0" w:hanging="360"/>
        <w:pPrChange w:id="8" w:author="Vinh Phuc" w:date="2023-05-29T21:54:00Z">
          <w:pPr>
            <w:numPr>
              <w:numId w:val="16"/>
            </w:numPr>
            <w:ind w:left="720" w:right="0" w:hanging="360"/>
          </w:pPr>
        </w:pPrChange>
      </w:pPr>
      <w:r>
        <w:t xml:space="preserve">Xử lý các giao dịch thanh toán theo yêu cầu. </w:t>
      </w:r>
      <w:r>
        <w:rPr>
          <w:b/>
          <w:sz w:val="28"/>
        </w:rPr>
        <w:t>II.</w:t>
      </w:r>
      <w:r>
        <w:rPr>
          <w:rFonts w:ascii="Arial" w:eastAsia="Arial" w:hAnsi="Arial" w:cs="Arial"/>
          <w:b/>
          <w:sz w:val="28"/>
        </w:rPr>
        <w:t xml:space="preserve"> </w:t>
      </w:r>
      <w:r>
        <w:rPr>
          <w:b/>
          <w:sz w:val="28"/>
        </w:rPr>
        <w:t xml:space="preserve">Tài nguyên cung cấp </w:t>
      </w:r>
    </w:p>
    <w:p w14:paraId="465A79C7" w14:textId="77777777" w:rsidR="00487917" w:rsidRDefault="00000000">
      <w:pPr>
        <w:spacing w:after="81"/>
        <w:ind w:right="0"/>
      </w:pPr>
      <w:r>
        <w:t xml:space="preserve">Source code được cung cấp sẵn bao gồm các file: </w:t>
      </w:r>
    </w:p>
    <w:p w14:paraId="17FEB271" w14:textId="77777777" w:rsidR="00487917" w:rsidRDefault="00000000">
      <w:pPr>
        <w:numPr>
          <w:ilvl w:val="0"/>
          <w:numId w:val="1"/>
        </w:numPr>
        <w:ind w:right="0" w:hanging="360"/>
        <w:pPrChange w:id="9" w:author="Vinh Phuc" w:date="2023-05-29T21:54:00Z">
          <w:pPr>
            <w:numPr>
              <w:numId w:val="16"/>
            </w:numPr>
            <w:ind w:left="720" w:right="0" w:hanging="360"/>
          </w:pPr>
        </w:pPrChange>
      </w:pPr>
      <w:r>
        <w:t xml:space="preserve">File đầu vào và kết quả mong muốn: </w:t>
      </w:r>
    </w:p>
    <w:p w14:paraId="21106927" w14:textId="77777777" w:rsidR="00487917" w:rsidRDefault="00000000">
      <w:pPr>
        <w:numPr>
          <w:ilvl w:val="1"/>
          <w:numId w:val="1"/>
        </w:numPr>
        <w:ind w:right="0" w:hanging="360"/>
        <w:pPrChange w:id="10" w:author="Vinh Phuc" w:date="2023-05-29T21:54:00Z">
          <w:pPr>
            <w:numPr>
              <w:ilvl w:val="1"/>
              <w:numId w:val="16"/>
            </w:numPr>
            <w:ind w:left="1440" w:right="0" w:hanging="360"/>
          </w:pPr>
        </w:pPrChange>
      </w:pPr>
      <w:r>
        <w:t>Folder</w:t>
      </w:r>
      <w:r>
        <w:rPr>
          <w:i/>
        </w:rPr>
        <w:t xml:space="preserve"> input </w:t>
      </w:r>
      <w:r>
        <w:t xml:space="preserve">gồm 4 </w:t>
      </w:r>
      <w:proofErr w:type="gramStart"/>
      <w:r>
        <w:t>file</w:t>
      </w:r>
      <w:proofErr w:type="gramEnd"/>
      <w:r>
        <w:t xml:space="preserve">: </w:t>
      </w:r>
    </w:p>
    <w:p w14:paraId="0D9EB751" w14:textId="77777777" w:rsidR="00487917" w:rsidRDefault="00000000">
      <w:pPr>
        <w:numPr>
          <w:ilvl w:val="2"/>
          <w:numId w:val="1"/>
        </w:numPr>
        <w:spacing w:after="13"/>
        <w:ind w:right="0" w:hanging="360"/>
        <w:pPrChange w:id="11" w:author="Vinh Phuc" w:date="2023-05-29T21:54:00Z">
          <w:pPr>
            <w:numPr>
              <w:ilvl w:val="2"/>
              <w:numId w:val="16"/>
            </w:numPr>
            <w:spacing w:after="13"/>
            <w:ind w:left="2160" w:right="0" w:hanging="360"/>
          </w:pPr>
        </w:pPrChange>
      </w:pPr>
      <w:r>
        <w:rPr>
          <w:i/>
        </w:rPr>
        <w:t>IDCard.txt</w:t>
      </w:r>
      <w:r>
        <w:t xml:space="preserve">: chứa thông tin của các thẻ định danh. </w:t>
      </w:r>
    </w:p>
    <w:p w14:paraId="1CEB501B" w14:textId="77777777" w:rsidR="00487917" w:rsidRDefault="00000000">
      <w:pPr>
        <w:numPr>
          <w:ilvl w:val="2"/>
          <w:numId w:val="1"/>
        </w:numPr>
        <w:spacing w:after="16"/>
        <w:ind w:right="0" w:hanging="360"/>
        <w:pPrChange w:id="12" w:author="Vinh Phuc" w:date="2023-05-29T21:54:00Z">
          <w:pPr>
            <w:numPr>
              <w:ilvl w:val="2"/>
              <w:numId w:val="16"/>
            </w:numPr>
            <w:spacing w:after="16"/>
            <w:ind w:left="2160" w:right="0" w:hanging="360"/>
          </w:pPr>
        </w:pPrChange>
      </w:pPr>
      <w:r>
        <w:rPr>
          <w:i/>
        </w:rPr>
        <w:t>PaymentInformation.txt</w:t>
      </w:r>
      <w:r>
        <w:t xml:space="preserve">: chứa thông tin các tài khoản của tất cả các loại dịch vụ. </w:t>
      </w:r>
    </w:p>
    <w:p w14:paraId="0A6CDFB2" w14:textId="77777777" w:rsidR="00487917" w:rsidRDefault="00000000">
      <w:pPr>
        <w:numPr>
          <w:ilvl w:val="2"/>
          <w:numId w:val="1"/>
        </w:numPr>
        <w:spacing w:after="13"/>
        <w:ind w:right="0" w:hanging="360"/>
        <w:pPrChange w:id="13" w:author="Vinh Phuc" w:date="2023-05-29T21:54:00Z">
          <w:pPr>
            <w:numPr>
              <w:ilvl w:val="2"/>
              <w:numId w:val="16"/>
            </w:numPr>
            <w:spacing w:after="13"/>
            <w:ind w:left="2160" w:right="0" w:hanging="360"/>
          </w:pPr>
        </w:pPrChange>
      </w:pPr>
      <w:r>
        <w:rPr>
          <w:i/>
        </w:rPr>
        <w:t>TopUpHistory.txt:</w:t>
      </w:r>
      <w:r>
        <w:t xml:space="preserve"> chứa thông tin các giao dịch nạp tiền. </w:t>
      </w:r>
    </w:p>
    <w:p w14:paraId="0DCE78DF" w14:textId="77777777" w:rsidR="00487917" w:rsidRDefault="00000000">
      <w:pPr>
        <w:numPr>
          <w:ilvl w:val="2"/>
          <w:numId w:val="1"/>
        </w:numPr>
        <w:spacing w:after="10"/>
        <w:ind w:right="0" w:hanging="360"/>
        <w:pPrChange w:id="14" w:author="Vinh Phuc" w:date="2023-05-29T21:54:00Z">
          <w:pPr>
            <w:numPr>
              <w:ilvl w:val="2"/>
              <w:numId w:val="16"/>
            </w:numPr>
            <w:spacing w:after="10"/>
            <w:ind w:left="2160" w:right="0" w:hanging="360"/>
          </w:pPr>
        </w:pPrChange>
      </w:pPr>
      <w:r>
        <w:rPr>
          <w:i/>
        </w:rPr>
        <w:t>Bill.txt:</w:t>
      </w:r>
      <w:r>
        <w:t xml:space="preserve"> chứa dữ liệu các giao dịch thanh toán. </w:t>
      </w:r>
    </w:p>
    <w:p w14:paraId="44FFC83F" w14:textId="77777777" w:rsidR="00487917" w:rsidRDefault="00000000">
      <w:pPr>
        <w:numPr>
          <w:ilvl w:val="1"/>
          <w:numId w:val="1"/>
        </w:numPr>
        <w:spacing w:after="3" w:line="291" w:lineRule="auto"/>
        <w:ind w:right="0" w:hanging="360"/>
        <w:pPrChange w:id="15" w:author="Vinh Phuc" w:date="2023-05-29T21:54:00Z">
          <w:pPr>
            <w:numPr>
              <w:ilvl w:val="1"/>
              <w:numId w:val="16"/>
            </w:numPr>
            <w:spacing w:after="3" w:line="291" w:lineRule="auto"/>
            <w:ind w:left="1440" w:right="0" w:hanging="360"/>
          </w:pPr>
        </w:pPrChange>
      </w:pPr>
      <w:r>
        <w:t xml:space="preserve">Folder </w:t>
      </w:r>
      <w:r>
        <w:rPr>
          <w:i/>
        </w:rPr>
        <w:t>expected</w:t>
      </w:r>
      <w:r>
        <w:t>_</w:t>
      </w:r>
      <w:r>
        <w:rPr>
          <w:i/>
        </w:rPr>
        <w:t xml:space="preserve">output </w:t>
      </w:r>
      <w:r>
        <w:t xml:space="preserve">gồm: 7 </w:t>
      </w:r>
      <w:proofErr w:type="gramStart"/>
      <w:r>
        <w:t>file</w:t>
      </w:r>
      <w:proofErr w:type="gramEnd"/>
      <w:r>
        <w:t xml:space="preserve"> </w:t>
      </w:r>
      <w:r>
        <w:rPr>
          <w:i/>
        </w:rPr>
        <w:t>Req3.txt, Req4.txt, Req5.txt, Req6.txt, Req7.txt, Req8.txt, Req9.txt</w:t>
      </w:r>
      <w:r>
        <w:t xml:space="preserve"> chứa kết quả mẫu của các Yêu cầu từ 3 đến 9 trong bài. </w:t>
      </w:r>
    </w:p>
    <w:p w14:paraId="23B1EC6F" w14:textId="77777777" w:rsidR="00487917" w:rsidRDefault="00000000">
      <w:pPr>
        <w:numPr>
          <w:ilvl w:val="0"/>
          <w:numId w:val="1"/>
        </w:numPr>
        <w:ind w:right="0" w:hanging="360"/>
        <w:pPrChange w:id="16" w:author="Vinh Phuc" w:date="2023-05-29T21:54:00Z">
          <w:pPr>
            <w:numPr>
              <w:numId w:val="16"/>
            </w:numPr>
            <w:ind w:left="720" w:right="0" w:hanging="360"/>
          </w:pPr>
        </w:pPrChange>
      </w:pPr>
      <w:r>
        <w:t xml:space="preserve">File mã nguồn: </w:t>
      </w:r>
    </w:p>
    <w:p w14:paraId="7BC8261A" w14:textId="77777777" w:rsidR="00487917" w:rsidRDefault="00000000">
      <w:pPr>
        <w:numPr>
          <w:ilvl w:val="1"/>
          <w:numId w:val="1"/>
        </w:numPr>
        <w:ind w:right="0" w:hanging="360"/>
        <w:pPrChange w:id="17" w:author="Vinh Phuc" w:date="2023-05-29T21:54:00Z">
          <w:pPr>
            <w:numPr>
              <w:ilvl w:val="1"/>
              <w:numId w:val="16"/>
            </w:numPr>
            <w:ind w:left="1440" w:right="0" w:hanging="360"/>
          </w:pPr>
        </w:pPrChange>
      </w:pPr>
      <w:r>
        <w:rPr>
          <w:i/>
        </w:rPr>
        <w:t xml:space="preserve">TestReq1.java </w:t>
      </w:r>
      <w:r>
        <w:t xml:space="preserve">và </w:t>
      </w:r>
      <w:r>
        <w:rPr>
          <w:i/>
        </w:rPr>
        <w:t>TestReq2.java</w:t>
      </w:r>
      <w:r>
        <w:t xml:space="preserve">: tạo đối tượng, kiểm thử tương ứng Yêu cầu 1 và Yêu cầu 2. </w:t>
      </w:r>
    </w:p>
    <w:p w14:paraId="486AB419" w14:textId="77777777" w:rsidR="00487917" w:rsidRDefault="00000000">
      <w:pPr>
        <w:numPr>
          <w:ilvl w:val="1"/>
          <w:numId w:val="1"/>
        </w:numPr>
        <w:ind w:right="0" w:hanging="360"/>
        <w:pPrChange w:id="18" w:author="Vinh Phuc" w:date="2023-05-29T21:54:00Z">
          <w:pPr>
            <w:numPr>
              <w:ilvl w:val="1"/>
              <w:numId w:val="16"/>
            </w:numPr>
            <w:ind w:left="1440" w:right="0" w:hanging="360"/>
          </w:pPr>
        </w:pPrChange>
      </w:pPr>
      <w:r>
        <w:rPr>
          <w:i/>
        </w:rPr>
        <w:t xml:space="preserve">Payment.java </w:t>
      </w:r>
      <w:r>
        <w:t xml:space="preserve">và </w:t>
      </w:r>
      <w:r>
        <w:rPr>
          <w:i/>
        </w:rPr>
        <w:t>Transfer.java</w:t>
      </w:r>
      <w:r>
        <w:t xml:space="preserve">: là các interface tương ứng dùng để thanh toán và chuyển tiền. </w:t>
      </w:r>
    </w:p>
    <w:p w14:paraId="408BF847" w14:textId="77777777" w:rsidR="00487917" w:rsidRDefault="00000000">
      <w:pPr>
        <w:numPr>
          <w:ilvl w:val="1"/>
          <w:numId w:val="1"/>
        </w:numPr>
        <w:ind w:right="0" w:hanging="360"/>
        <w:pPrChange w:id="19" w:author="Vinh Phuc" w:date="2023-05-29T21:54:00Z">
          <w:pPr>
            <w:numPr>
              <w:ilvl w:val="1"/>
              <w:numId w:val="16"/>
            </w:numPr>
            <w:ind w:left="1440" w:right="0" w:hanging="360"/>
          </w:pPr>
        </w:pPrChange>
      </w:pPr>
      <w:r>
        <w:rPr>
          <w:i/>
        </w:rPr>
        <w:t>Bill.java</w:t>
      </w:r>
      <w:r>
        <w:t xml:space="preserve">: chứa lớp </w:t>
      </w:r>
      <w:r>
        <w:rPr>
          <w:b/>
        </w:rPr>
        <w:t>Bill</w:t>
      </w:r>
      <w:r>
        <w:t xml:space="preserve"> được định nghĩa sẵn. File này sinh viên không được chỉnh sửa. </w:t>
      </w:r>
    </w:p>
    <w:p w14:paraId="54C0836C" w14:textId="77777777" w:rsidR="00487917" w:rsidRDefault="00000000">
      <w:pPr>
        <w:numPr>
          <w:ilvl w:val="1"/>
          <w:numId w:val="1"/>
        </w:numPr>
        <w:ind w:right="0" w:hanging="360"/>
        <w:pPrChange w:id="20" w:author="Vinh Phuc" w:date="2023-05-29T21:54:00Z">
          <w:pPr>
            <w:numPr>
              <w:ilvl w:val="1"/>
              <w:numId w:val="16"/>
            </w:numPr>
            <w:ind w:left="1440" w:right="0" w:hanging="360"/>
          </w:pPr>
        </w:pPrChange>
      </w:pPr>
      <w:r>
        <w:rPr>
          <w:i/>
        </w:rPr>
        <w:t>CannotCreateCard</w:t>
      </w:r>
      <w:r>
        <w:t>.</w:t>
      </w:r>
      <w:r>
        <w:rPr>
          <w:i/>
        </w:rPr>
        <w:t>java</w:t>
      </w:r>
      <w:r>
        <w:t xml:space="preserve">: chứa lớp </w:t>
      </w:r>
      <w:r>
        <w:rPr>
          <w:b/>
        </w:rPr>
        <w:t>CannotCreateCard</w:t>
      </w:r>
      <w:r>
        <w:t xml:space="preserve"> là ngoại lệ được dùng cho Yêu cầu 1. </w:t>
      </w:r>
    </w:p>
    <w:p w14:paraId="787EB8F2" w14:textId="77777777" w:rsidR="00487917" w:rsidRDefault="00000000">
      <w:pPr>
        <w:tabs>
          <w:tab w:val="center" w:pos="2080"/>
          <w:tab w:val="center" w:pos="4322"/>
          <w:tab w:val="center" w:pos="6985"/>
          <w:tab w:val="right" w:pos="9693"/>
        </w:tabs>
        <w:spacing w:after="52" w:line="259" w:lineRule="auto"/>
        <w:ind w:left="0" w:right="0" w:firstLine="0"/>
        <w:jc w:val="left"/>
      </w:pPr>
      <w:r>
        <w:rPr>
          <w:rFonts w:ascii="Calibri" w:eastAsia="Calibri" w:hAnsi="Calibri" w:cs="Calibri"/>
          <w:sz w:val="22"/>
        </w:rPr>
        <w:tab/>
      </w:r>
      <w:r>
        <w:rPr>
          <w:i/>
        </w:rPr>
        <w:t xml:space="preserve">IDCard.java, </w:t>
      </w:r>
      <w:r>
        <w:rPr>
          <w:i/>
        </w:rPr>
        <w:tab/>
        <w:t xml:space="preserve">IDCardManagement.java, </w:t>
      </w:r>
      <w:r>
        <w:rPr>
          <w:i/>
        </w:rPr>
        <w:tab/>
        <w:t xml:space="preserve">ConvenientCard.java, </w:t>
      </w:r>
      <w:r>
        <w:rPr>
          <w:i/>
        </w:rPr>
        <w:tab/>
        <w:t xml:space="preserve">EWallet.java, </w:t>
      </w:r>
    </w:p>
    <w:p w14:paraId="308A1FA4" w14:textId="77777777" w:rsidR="00487917" w:rsidRDefault="00000000">
      <w:pPr>
        <w:ind w:left="1450" w:right="0"/>
      </w:pPr>
      <w:r>
        <w:rPr>
          <w:i/>
        </w:rPr>
        <w:t>BankAccount.java</w:t>
      </w:r>
      <w:r>
        <w:t>: chứa các lớp được định nghĩa sẵn để tạo ra đối tượng tương ứng, sinh viên lập trình thêm vào các file này theo yêu cầu đề bài.</w:t>
      </w:r>
      <w:r>
        <w:rPr>
          <w:i/>
        </w:rPr>
        <w:t xml:space="preserve"> </w:t>
      </w:r>
    </w:p>
    <w:p w14:paraId="3DEC96A4" w14:textId="77777777" w:rsidR="00487917" w:rsidRDefault="00000000">
      <w:pPr>
        <w:numPr>
          <w:ilvl w:val="1"/>
          <w:numId w:val="1"/>
        </w:numPr>
        <w:ind w:right="0" w:hanging="360"/>
        <w:pPrChange w:id="21" w:author="Vinh Phuc" w:date="2023-05-29T21:54:00Z">
          <w:pPr>
            <w:numPr>
              <w:ilvl w:val="1"/>
              <w:numId w:val="16"/>
            </w:numPr>
            <w:ind w:left="1440" w:right="0" w:hanging="360"/>
          </w:pPr>
        </w:pPrChange>
      </w:pPr>
      <w:r>
        <w:rPr>
          <w:i/>
        </w:rPr>
        <w:t>TransactionProcessing</w:t>
      </w:r>
      <w:r>
        <w:t>.</w:t>
      </w:r>
      <w:r>
        <w:rPr>
          <w:i/>
        </w:rPr>
        <w:t>java</w:t>
      </w:r>
      <w:r>
        <w:t xml:space="preserve">: chứa lớp </w:t>
      </w:r>
      <w:r>
        <w:rPr>
          <w:b/>
        </w:rPr>
        <w:t xml:space="preserve">TransactionProcessing </w:t>
      </w:r>
      <w:r>
        <w:t xml:space="preserve">được định nghĩa sẵn thuộc tính </w:t>
      </w:r>
      <w:r>
        <w:rPr>
          <w:i/>
        </w:rPr>
        <w:t xml:space="preserve">paymentObjects </w:t>
      </w:r>
      <w:r>
        <w:t xml:space="preserve">để chứa danh sách các tài khoản thuộc các loại dịch vụ thanh toán khác nhau. Ngoài ra, lớp này còn chứa thêm một đối tượng là </w:t>
      </w:r>
      <w:r>
        <w:rPr>
          <w:b/>
        </w:rPr>
        <w:t>IDCardManagement</w:t>
      </w:r>
      <w:r>
        <w:t xml:space="preserve"> để chứa danh sách các </w:t>
      </w:r>
      <w:r>
        <w:rPr>
          <w:b/>
        </w:rPr>
        <w:t>IDCard</w:t>
      </w:r>
      <w:r>
        <w:t xml:space="preserve"> dùng cho việc khởi tạo loại dịch thanh toán có liên quan. Phương thức khởi tạo và phương thức get được cung cấp sẵn. Sinh viên sẽ hiện thực thêm vào các phương thức còn trống trong file này và không chỉnh sửa phương thức có sẵn. </w:t>
      </w:r>
      <w:r>
        <w:rPr>
          <w:b/>
          <w:sz w:val="28"/>
        </w:rPr>
        <w:t>III.</w:t>
      </w:r>
      <w:r>
        <w:rPr>
          <w:rFonts w:ascii="Arial" w:eastAsia="Arial" w:hAnsi="Arial" w:cs="Arial"/>
          <w:b/>
          <w:sz w:val="28"/>
        </w:rPr>
        <w:t xml:space="preserve"> </w:t>
      </w:r>
      <w:r>
        <w:rPr>
          <w:b/>
          <w:sz w:val="28"/>
        </w:rPr>
        <w:t xml:space="preserve">Trình tự thực hiện bài </w:t>
      </w:r>
    </w:p>
    <w:p w14:paraId="385BF708" w14:textId="77777777" w:rsidR="00487917" w:rsidRDefault="00000000">
      <w:pPr>
        <w:numPr>
          <w:ilvl w:val="0"/>
          <w:numId w:val="1"/>
        </w:numPr>
        <w:ind w:right="0" w:hanging="360"/>
        <w:pPrChange w:id="22" w:author="Vinh Phuc" w:date="2023-05-29T21:54:00Z">
          <w:pPr>
            <w:numPr>
              <w:numId w:val="16"/>
            </w:numPr>
            <w:ind w:left="720" w:right="0" w:hanging="360"/>
          </w:pPr>
        </w:pPrChange>
      </w:pPr>
      <w:r>
        <w:t xml:space="preserve">Sinh viên tải file tài nguyên được cung cấp sẵn và giải nén. </w:t>
      </w:r>
    </w:p>
    <w:p w14:paraId="3B20C57F" w14:textId="77777777" w:rsidR="00487917" w:rsidRDefault="00000000">
      <w:pPr>
        <w:numPr>
          <w:ilvl w:val="0"/>
          <w:numId w:val="1"/>
        </w:numPr>
        <w:spacing w:after="8"/>
        <w:ind w:right="0" w:hanging="360"/>
        <w:pPrChange w:id="23" w:author="Vinh Phuc" w:date="2023-05-29T21:54:00Z">
          <w:pPr>
            <w:numPr>
              <w:numId w:val="16"/>
            </w:numPr>
            <w:spacing w:after="8"/>
            <w:ind w:left="720" w:right="0" w:hanging="360"/>
          </w:pPr>
        </w:pPrChange>
      </w:pPr>
      <w:r>
        <w:t xml:space="preserve">Sinh viên hiện thực lớp </w:t>
      </w:r>
      <w:r>
        <w:rPr>
          <w:b/>
        </w:rPr>
        <w:t>IDCard</w:t>
      </w:r>
      <w:r>
        <w:t xml:space="preserve"> và lập trình thêm vào lớp </w:t>
      </w:r>
      <w:r>
        <w:rPr>
          <w:b/>
        </w:rPr>
        <w:t xml:space="preserve">IDCardManagement </w:t>
      </w:r>
      <w:r>
        <w:t xml:space="preserve">theo mô tả lớp trong phần tiếp theo. </w:t>
      </w:r>
    </w:p>
    <w:p w14:paraId="73457FEF" w14:textId="77777777" w:rsidR="00487917" w:rsidRDefault="00000000">
      <w:pPr>
        <w:numPr>
          <w:ilvl w:val="0"/>
          <w:numId w:val="1"/>
        </w:numPr>
        <w:spacing w:after="17"/>
        <w:ind w:right="0" w:hanging="360"/>
        <w:pPrChange w:id="24" w:author="Vinh Phuc" w:date="2023-05-29T21:54:00Z">
          <w:pPr>
            <w:numPr>
              <w:numId w:val="16"/>
            </w:numPr>
            <w:spacing w:after="17"/>
            <w:ind w:left="720" w:right="0" w:hanging="360"/>
          </w:pPr>
        </w:pPrChange>
      </w:pPr>
      <w:r>
        <w:t xml:space="preserve">Sinh viên hiện thực lớp </w:t>
      </w:r>
      <w:r>
        <w:rPr>
          <w:b/>
        </w:rPr>
        <w:t>ConvenientCard</w:t>
      </w:r>
      <w:r>
        <w:t xml:space="preserve">, </w:t>
      </w:r>
      <w:r>
        <w:rPr>
          <w:b/>
        </w:rPr>
        <w:t>EWallet</w:t>
      </w:r>
      <w:r>
        <w:t xml:space="preserve"> và </w:t>
      </w:r>
      <w:r>
        <w:rPr>
          <w:b/>
        </w:rPr>
        <w:t xml:space="preserve">BankAccount </w:t>
      </w:r>
      <w:r>
        <w:t xml:space="preserve">theo mô tả lớp trong phần tiếp theo. </w:t>
      </w:r>
    </w:p>
    <w:p w14:paraId="4C49FC1E" w14:textId="77777777" w:rsidR="00487917" w:rsidRDefault="00000000">
      <w:pPr>
        <w:numPr>
          <w:ilvl w:val="0"/>
          <w:numId w:val="1"/>
        </w:numPr>
        <w:ind w:right="0" w:hanging="360"/>
        <w:pPrChange w:id="25" w:author="Vinh Phuc" w:date="2023-05-29T21:54:00Z">
          <w:pPr>
            <w:numPr>
              <w:numId w:val="16"/>
            </w:numPr>
            <w:ind w:left="720" w:right="0" w:hanging="360"/>
          </w:pPr>
        </w:pPrChange>
      </w:pPr>
      <w:r>
        <w:t xml:space="preserve">Sau khi hoàn thành các lớp trên, sinh viên có thể biên dịch và chạy với phương thức </w:t>
      </w:r>
      <w:r>
        <w:rPr>
          <w:b/>
        </w:rPr>
        <w:t>main</w:t>
      </w:r>
      <w:r>
        <w:t xml:space="preserve"> trong file </w:t>
      </w:r>
      <w:r>
        <w:rPr>
          <w:i/>
        </w:rPr>
        <w:t>TestReq1.java</w:t>
      </w:r>
      <w:r>
        <w:t xml:space="preserve"> và </w:t>
      </w:r>
      <w:r>
        <w:rPr>
          <w:i/>
        </w:rPr>
        <w:t xml:space="preserve">TestReq2.java </w:t>
      </w:r>
      <w:r>
        <w:t xml:space="preserve">để kiểm thử Yêu cầu 1 và Yêu cầu 2 tương ứng. </w:t>
      </w:r>
    </w:p>
    <w:p w14:paraId="4D59F452" w14:textId="77777777" w:rsidR="00487917" w:rsidRDefault="00000000">
      <w:pPr>
        <w:numPr>
          <w:ilvl w:val="0"/>
          <w:numId w:val="1"/>
        </w:numPr>
        <w:spacing w:after="16"/>
        <w:ind w:right="0" w:hanging="360"/>
        <w:pPrChange w:id="26" w:author="Vinh Phuc" w:date="2023-05-29T21:54:00Z">
          <w:pPr>
            <w:numPr>
              <w:numId w:val="16"/>
            </w:numPr>
            <w:spacing w:after="15"/>
            <w:ind w:left="720" w:right="0" w:hanging="360"/>
          </w:pPr>
        </w:pPrChange>
      </w:pPr>
      <w:r>
        <w:t xml:space="preserve">Sinh viên lập trình thêm vào các phương thức còn trống trong lớp </w:t>
      </w:r>
      <w:r>
        <w:rPr>
          <w:b/>
        </w:rPr>
        <w:t xml:space="preserve">TransactionProcessing </w:t>
      </w:r>
      <w:r>
        <w:t xml:space="preserve">theo mô tả và yêu cầu trong các phần tiếp theo. </w:t>
      </w:r>
    </w:p>
    <w:p w14:paraId="0EFEDD6F" w14:textId="77777777" w:rsidR="00487917" w:rsidRDefault="00000000">
      <w:pPr>
        <w:numPr>
          <w:ilvl w:val="0"/>
          <w:numId w:val="1"/>
        </w:numPr>
        <w:ind w:right="0" w:hanging="360"/>
        <w:pPrChange w:id="27" w:author="Vinh Phuc" w:date="2023-05-29T21:54:00Z">
          <w:pPr>
            <w:numPr>
              <w:numId w:val="16"/>
            </w:numPr>
            <w:ind w:left="720" w:right="0" w:hanging="360"/>
          </w:pPr>
        </w:pPrChange>
      </w:pPr>
      <w:r>
        <w:t xml:space="preserve">Sau khi hiện thực các phương thức trong lớp </w:t>
      </w:r>
      <w:r>
        <w:rPr>
          <w:b/>
        </w:rPr>
        <w:t>TransactionProcessing</w:t>
      </w:r>
      <w:r>
        <w:t xml:space="preserve">, sinh viên biên dịch và chạy với phương thức </w:t>
      </w:r>
      <w:r>
        <w:rPr>
          <w:b/>
        </w:rPr>
        <w:t>main</w:t>
      </w:r>
      <w:r>
        <w:t xml:space="preserve"> trong file </w:t>
      </w:r>
      <w:r>
        <w:rPr>
          <w:i/>
        </w:rPr>
        <w:t>Test.java</w:t>
      </w:r>
      <w:r>
        <w:t xml:space="preserve"> đã gọi sẵn các phương thức. Sinh viên thực hiện các yêu cầu ở mục dưới và so sánh kết quả của mình với kết quả trong folder </w:t>
      </w:r>
      <w:r>
        <w:rPr>
          <w:i/>
        </w:rPr>
        <w:t>expected_output</w:t>
      </w:r>
      <w:r>
        <w:t xml:space="preserve"> đã được cung cấp sẵn. </w:t>
      </w:r>
    </w:p>
    <w:p w14:paraId="6281B786" w14:textId="77777777" w:rsidR="00487917" w:rsidRDefault="00000000">
      <w:pPr>
        <w:numPr>
          <w:ilvl w:val="0"/>
          <w:numId w:val="1"/>
        </w:numPr>
        <w:spacing w:after="3" w:line="287" w:lineRule="auto"/>
        <w:ind w:right="0" w:hanging="360"/>
        <w:pPrChange w:id="28" w:author="Vinh Phuc" w:date="2023-05-29T21:54:00Z">
          <w:pPr>
            <w:numPr>
              <w:numId w:val="16"/>
            </w:numPr>
            <w:spacing w:after="3" w:line="288" w:lineRule="auto"/>
            <w:ind w:left="720" w:right="0" w:hanging="360"/>
          </w:pPr>
        </w:pPrChange>
      </w:pPr>
      <w:r>
        <w:rPr>
          <w:color w:val="FF0000"/>
        </w:rPr>
        <w:t>Đối với các yêu cầu sinh viên không làm được vui lòng không xóa và phải đảm bảo chương trình hoạt động được với phương thức main trong Test.java được cung cấp sẵn</w:t>
      </w:r>
      <w:r>
        <w:t xml:space="preserve">. </w:t>
      </w:r>
    </w:p>
    <w:p w14:paraId="256A8578" w14:textId="77777777" w:rsidR="00487917" w:rsidRDefault="00000000">
      <w:pPr>
        <w:numPr>
          <w:ilvl w:val="0"/>
          <w:numId w:val="1"/>
        </w:numPr>
        <w:spacing w:after="105" w:line="287" w:lineRule="auto"/>
        <w:ind w:right="0" w:hanging="360"/>
        <w:pPrChange w:id="29" w:author="Vinh Phuc" w:date="2023-05-29T21:54:00Z">
          <w:pPr>
            <w:numPr>
              <w:numId w:val="16"/>
            </w:numPr>
            <w:spacing w:after="105" w:line="288" w:lineRule="auto"/>
            <w:ind w:left="720" w:right="0" w:hanging="360"/>
          </w:pPr>
        </w:pPrChange>
      </w:pPr>
      <w:r>
        <w:rPr>
          <w:color w:val="FF0000"/>
        </w:rPr>
        <w:t xml:space="preserve">Đường link Google Drive gửi đề này cho sinh viên sẽ chứa kèm một file </w:t>
      </w:r>
      <w:r>
        <w:rPr>
          <w:i/>
          <w:color w:val="FF0000"/>
        </w:rPr>
        <w:t>version.txt</w:t>
      </w:r>
      <w:r>
        <w:rPr>
          <w:color w:val="FF0000"/>
        </w:rPr>
        <w:t>, sinh viên nên thường xuyên vào xem file này, nếu thấy có nội dung mới thì nên đọc kĩ mô tả và tải lại đề mới nhất. File này được dùng để thông báo nội dung chỉnh sửa và ngày chỉnh sửa trong trường hợp đề bị sai hoặc lỗi.</w:t>
      </w:r>
      <w:r>
        <w:t xml:space="preserve"> </w:t>
      </w:r>
    </w:p>
    <w:p w14:paraId="028F14C1" w14:textId="77777777" w:rsidR="00487917" w:rsidRDefault="00000000">
      <w:pPr>
        <w:spacing w:after="0" w:line="259" w:lineRule="auto"/>
        <w:ind w:left="0" w:right="0" w:firstLine="0"/>
        <w:jc w:val="left"/>
      </w:pPr>
      <w:r>
        <w:rPr>
          <w:rFonts w:ascii="Arial" w:eastAsia="Arial" w:hAnsi="Arial" w:cs="Arial"/>
          <w:sz w:val="22"/>
        </w:rPr>
        <w:t xml:space="preserve"> </w:t>
      </w:r>
      <w:r>
        <w:rPr>
          <w:rFonts w:ascii="Arial" w:eastAsia="Arial" w:hAnsi="Arial" w:cs="Arial"/>
          <w:sz w:val="22"/>
        </w:rPr>
        <w:tab/>
      </w:r>
      <w:r>
        <w:rPr>
          <w:b/>
          <w:sz w:val="28"/>
        </w:rPr>
        <w:t xml:space="preserve"> </w:t>
      </w:r>
    </w:p>
    <w:p w14:paraId="461BE084" w14:textId="77777777" w:rsidR="00487917" w:rsidRDefault="00000000">
      <w:pPr>
        <w:pStyle w:val="Heading1"/>
        <w:spacing w:after="17"/>
      </w:pPr>
      <w:r>
        <w:t>IV.</w:t>
      </w:r>
      <w:r>
        <w:rPr>
          <w:rFonts w:ascii="Arial" w:eastAsia="Arial" w:hAnsi="Arial" w:cs="Arial"/>
        </w:rPr>
        <w:t xml:space="preserve"> </w:t>
      </w:r>
      <w:r>
        <w:t xml:space="preserve">Mô tả các lớp trong bài </w:t>
      </w:r>
    </w:p>
    <w:p w14:paraId="36810ED5" w14:textId="77777777" w:rsidR="00487917" w:rsidRDefault="00000000">
      <w:pPr>
        <w:spacing w:after="35" w:line="259" w:lineRule="auto"/>
        <w:ind w:left="0" w:right="1539" w:firstLine="0"/>
        <w:jc w:val="right"/>
      </w:pPr>
      <w:r>
        <w:rPr>
          <w:noProof/>
        </w:rPr>
        <w:drawing>
          <wp:inline distT="0" distB="0" distL="0" distR="0" wp14:anchorId="32D46E87" wp14:editId="1AA10078">
            <wp:extent cx="4122421" cy="258699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7"/>
                    <a:stretch>
                      <a:fillRect/>
                    </a:stretch>
                  </pic:blipFill>
                  <pic:spPr>
                    <a:xfrm>
                      <a:off x="0" y="0"/>
                      <a:ext cx="4122421" cy="2586990"/>
                    </a:xfrm>
                    <a:prstGeom prst="rect">
                      <a:avLst/>
                    </a:prstGeom>
                  </pic:spPr>
                </pic:pic>
              </a:graphicData>
            </a:graphic>
          </wp:inline>
        </w:drawing>
      </w:r>
      <w:r>
        <w:rPr>
          <w:rFonts w:ascii="Arial" w:eastAsia="Arial" w:hAnsi="Arial" w:cs="Arial"/>
          <w:sz w:val="22"/>
        </w:rPr>
        <w:t xml:space="preserve"> </w:t>
      </w:r>
    </w:p>
    <w:p w14:paraId="1022DAEC" w14:textId="77777777" w:rsidR="00487917" w:rsidRDefault="00000000">
      <w:pPr>
        <w:ind w:left="370" w:right="0"/>
      </w:pPr>
      <w:r>
        <w:t>-</w:t>
      </w:r>
      <w:r>
        <w:rPr>
          <w:rFonts w:ascii="Arial" w:eastAsia="Arial" w:hAnsi="Arial" w:cs="Arial"/>
        </w:rPr>
        <w:t xml:space="preserve"> </w:t>
      </w:r>
      <w:r>
        <w:t xml:space="preserve">Lớp </w:t>
      </w:r>
      <w:r>
        <w:rPr>
          <w:b/>
        </w:rPr>
        <w:t>ConvenientCard,</w:t>
      </w:r>
      <w:r>
        <w:t xml:space="preserve"> lớp </w:t>
      </w:r>
      <w:r>
        <w:rPr>
          <w:b/>
        </w:rPr>
        <w:t xml:space="preserve">EWallet </w:t>
      </w:r>
      <w:r>
        <w:t xml:space="preserve">và lớp </w:t>
      </w:r>
      <w:r>
        <w:rPr>
          <w:b/>
        </w:rPr>
        <w:t>BankAccount</w:t>
      </w:r>
      <w:r>
        <w:t xml:space="preserve"> hiện thực interface </w:t>
      </w:r>
      <w:r>
        <w:rPr>
          <w:b/>
        </w:rPr>
        <w:t>Payment</w:t>
      </w:r>
      <w:r>
        <w:t xml:space="preserve">, riêng lớp </w:t>
      </w:r>
      <w:r>
        <w:rPr>
          <w:b/>
        </w:rPr>
        <w:t>EWallet</w:t>
      </w:r>
      <w:r>
        <w:t xml:space="preserve"> và </w:t>
      </w:r>
      <w:r>
        <w:rPr>
          <w:b/>
        </w:rPr>
        <w:t>BankAccount</w:t>
      </w:r>
      <w:r>
        <w:t xml:space="preserve"> hiện thực thêm interface </w:t>
      </w:r>
      <w:r>
        <w:rPr>
          <w:b/>
        </w:rPr>
        <w:t>Transfer</w:t>
      </w:r>
      <w:r>
        <w:t xml:space="preserve">. Lớp </w:t>
      </w:r>
      <w:r>
        <w:rPr>
          <w:b/>
        </w:rPr>
        <w:t xml:space="preserve">ConvenientCard </w:t>
      </w:r>
      <w:r>
        <w:t xml:space="preserve">sử dụng </w:t>
      </w:r>
      <w:r>
        <w:rPr>
          <w:b/>
        </w:rPr>
        <w:t>IDCard</w:t>
      </w:r>
      <w:r>
        <w:t xml:space="preserve"> làm thuộc tính. Lớp </w:t>
      </w:r>
      <w:r>
        <w:rPr>
          <w:b/>
        </w:rPr>
        <w:t>IDCardManagement</w:t>
      </w:r>
      <w:r>
        <w:t xml:space="preserve"> dùng để quản lý danh sách các </w:t>
      </w:r>
      <w:r>
        <w:rPr>
          <w:b/>
        </w:rPr>
        <w:t>IDCard</w:t>
      </w:r>
      <w:r>
        <w:t xml:space="preserve">. Lớp </w:t>
      </w:r>
      <w:r>
        <w:rPr>
          <w:b/>
        </w:rPr>
        <w:t>TransactionProcessing</w:t>
      </w:r>
      <w:r>
        <w:t xml:space="preserve"> chứa hóa đơn </w:t>
      </w:r>
      <w:r>
        <w:rPr>
          <w:b/>
        </w:rPr>
        <w:t>Bill</w:t>
      </w:r>
      <w:r>
        <w:t xml:space="preserve"> và các dịch vụ thanh toán </w:t>
      </w:r>
      <w:r>
        <w:rPr>
          <w:b/>
        </w:rPr>
        <w:t>Payment</w:t>
      </w:r>
      <w:r>
        <w:t xml:space="preserve"> để xử lý giao dịch thanh toán. -</w:t>
      </w:r>
      <w:r>
        <w:rPr>
          <w:rFonts w:ascii="Arial" w:eastAsia="Arial" w:hAnsi="Arial" w:cs="Arial"/>
        </w:rPr>
        <w:t xml:space="preserve"> </w:t>
      </w:r>
      <w:r>
        <w:t xml:space="preserve">Mô tả các lớp như sau: </w:t>
      </w:r>
    </w:p>
    <w:p w14:paraId="24354589" w14:textId="77777777" w:rsidR="00487917" w:rsidRDefault="00000000">
      <w:pPr>
        <w:numPr>
          <w:ilvl w:val="1"/>
          <w:numId w:val="2"/>
        </w:numPr>
        <w:ind w:right="2601" w:hanging="360"/>
        <w:pPrChange w:id="30" w:author="Vinh Phuc" w:date="2023-05-29T21:54:00Z">
          <w:pPr>
            <w:numPr>
              <w:ilvl w:val="1"/>
              <w:numId w:val="17"/>
            </w:numPr>
            <w:ind w:left="1440" w:right="2601" w:hanging="360"/>
          </w:pPr>
        </w:pPrChange>
      </w:pPr>
      <w:r>
        <w:t xml:space="preserve">Tất cả các thuộc tính của lớp đều phải định nghĩa với access modifer là private hoặc protected. Trong quá trình hiện thực các lớp, sinh viên được phép định nghĩa thêm các phương thức get để lấy dữ liệu thuộc tính. </w:t>
      </w:r>
    </w:p>
    <w:p w14:paraId="2AB95C48" w14:textId="77777777" w:rsidR="00487917" w:rsidRDefault="00000000">
      <w:pPr>
        <w:numPr>
          <w:ilvl w:val="1"/>
          <w:numId w:val="2"/>
        </w:numPr>
        <w:ind w:right="2601" w:hanging="360"/>
        <w:pPrChange w:id="31" w:author="Vinh Phuc" w:date="2023-05-29T21:54:00Z">
          <w:pPr>
            <w:numPr>
              <w:ilvl w:val="1"/>
              <w:numId w:val="17"/>
            </w:numPr>
            <w:ind w:left="1440" w:right="2601" w:hanging="360"/>
          </w:pPr>
        </w:pPrChange>
      </w:pPr>
      <w:r>
        <w:t xml:space="preserve">Lớp </w:t>
      </w:r>
      <w:r>
        <w:rPr>
          <w:b/>
        </w:rPr>
        <w:t>IDCard</w:t>
      </w:r>
      <w:r>
        <w:t xml:space="preserve"> – Thẻ định danh </w:t>
      </w:r>
      <w:r>
        <w:rPr>
          <w:rFonts w:ascii="Wingdings" w:eastAsia="Wingdings" w:hAnsi="Wingdings" w:cs="Wingdings"/>
        </w:rPr>
        <w:t>▪</w:t>
      </w:r>
      <w:r>
        <w:rPr>
          <w:rFonts w:ascii="Arial" w:eastAsia="Arial" w:hAnsi="Arial" w:cs="Arial"/>
        </w:rPr>
        <w:t xml:space="preserve"> </w:t>
      </w:r>
      <w:r>
        <w:t xml:space="preserve">Gồm 06 thuộc tính: </w:t>
      </w:r>
    </w:p>
    <w:p w14:paraId="241602E3" w14:textId="77777777" w:rsidR="00487917" w:rsidRDefault="00000000">
      <w:pPr>
        <w:numPr>
          <w:ilvl w:val="3"/>
          <w:numId w:val="4"/>
        </w:numPr>
        <w:spacing w:after="3" w:line="259" w:lineRule="auto"/>
        <w:ind w:right="0" w:hanging="360"/>
        <w:pPrChange w:id="32" w:author="Vinh Phuc" w:date="2023-05-29T21:54:00Z">
          <w:pPr>
            <w:numPr>
              <w:ilvl w:val="3"/>
              <w:numId w:val="20"/>
            </w:numPr>
            <w:spacing w:after="3" w:line="259" w:lineRule="auto"/>
            <w:ind w:left="2866" w:right="0" w:hanging="361"/>
          </w:pPr>
        </w:pPrChange>
      </w:pPr>
      <w:r>
        <w:t xml:space="preserve">Thuộc tính 1: int – số định danh, gồm 6 ký tự số </w:t>
      </w:r>
    </w:p>
    <w:p w14:paraId="7B7971F0" w14:textId="77777777" w:rsidR="00487917" w:rsidRDefault="00000000">
      <w:pPr>
        <w:numPr>
          <w:ilvl w:val="3"/>
          <w:numId w:val="4"/>
        </w:numPr>
        <w:spacing w:after="0"/>
        <w:ind w:right="0" w:hanging="360"/>
        <w:pPrChange w:id="33" w:author="Vinh Phuc" w:date="2023-05-29T21:54:00Z">
          <w:pPr>
            <w:numPr>
              <w:ilvl w:val="3"/>
              <w:numId w:val="20"/>
            </w:numPr>
            <w:spacing w:after="0"/>
            <w:ind w:left="2866" w:right="0" w:hanging="361"/>
          </w:pPr>
        </w:pPrChange>
      </w:pPr>
      <w:r>
        <w:t xml:space="preserve">Thuộc tính 2: String – họ tên </w:t>
      </w:r>
    </w:p>
    <w:p w14:paraId="7D14FC38" w14:textId="77777777" w:rsidR="00487917" w:rsidRDefault="00000000">
      <w:pPr>
        <w:numPr>
          <w:ilvl w:val="3"/>
          <w:numId w:val="4"/>
        </w:numPr>
        <w:spacing w:after="0"/>
        <w:ind w:right="0" w:hanging="360"/>
        <w:pPrChange w:id="34" w:author="Vinh Phuc" w:date="2023-05-29T21:54:00Z">
          <w:pPr>
            <w:numPr>
              <w:ilvl w:val="3"/>
              <w:numId w:val="20"/>
            </w:numPr>
            <w:spacing w:after="0"/>
            <w:ind w:left="2866" w:right="0" w:hanging="361"/>
          </w:pPr>
        </w:pPrChange>
      </w:pPr>
      <w:r>
        <w:t xml:space="preserve">Thuộc tính 3: String – giới tính </w:t>
      </w:r>
    </w:p>
    <w:p w14:paraId="291CF040" w14:textId="77777777" w:rsidR="00487917" w:rsidRDefault="00000000">
      <w:pPr>
        <w:numPr>
          <w:ilvl w:val="3"/>
          <w:numId w:val="4"/>
        </w:numPr>
        <w:spacing w:after="0"/>
        <w:ind w:right="0" w:hanging="360"/>
        <w:pPrChange w:id="35" w:author="Vinh Phuc" w:date="2023-05-29T21:54:00Z">
          <w:pPr>
            <w:numPr>
              <w:ilvl w:val="3"/>
              <w:numId w:val="20"/>
            </w:numPr>
            <w:spacing w:after="0"/>
            <w:ind w:left="2866" w:right="0" w:hanging="361"/>
          </w:pPr>
        </w:pPrChange>
      </w:pPr>
      <w:r>
        <w:t xml:space="preserve">Thuộc tính 4: String – ngày tháng năm sinh, định dạng dd/mm/yyyy </w:t>
      </w:r>
    </w:p>
    <w:p w14:paraId="56397D1F" w14:textId="77777777" w:rsidR="00487917" w:rsidRDefault="00000000">
      <w:pPr>
        <w:numPr>
          <w:ilvl w:val="3"/>
          <w:numId w:val="4"/>
        </w:numPr>
        <w:spacing w:after="0"/>
        <w:ind w:right="0" w:hanging="360"/>
        <w:pPrChange w:id="36" w:author="Vinh Phuc" w:date="2023-05-29T21:54:00Z">
          <w:pPr>
            <w:numPr>
              <w:ilvl w:val="3"/>
              <w:numId w:val="20"/>
            </w:numPr>
            <w:spacing w:after="0"/>
            <w:ind w:left="2866" w:right="0" w:hanging="361"/>
          </w:pPr>
        </w:pPrChange>
      </w:pPr>
      <w:r>
        <w:t xml:space="preserve">Thuộc tính 5: String – địa chỉ </w:t>
      </w:r>
    </w:p>
    <w:p w14:paraId="7681FF1A" w14:textId="77777777" w:rsidR="00487917" w:rsidRDefault="00000000">
      <w:pPr>
        <w:numPr>
          <w:ilvl w:val="3"/>
          <w:numId w:val="4"/>
        </w:numPr>
        <w:spacing w:after="13" w:line="259" w:lineRule="auto"/>
        <w:ind w:right="0" w:hanging="360"/>
        <w:pPrChange w:id="37" w:author="Vinh Phuc" w:date="2023-05-29T21:54:00Z">
          <w:pPr>
            <w:numPr>
              <w:ilvl w:val="3"/>
              <w:numId w:val="20"/>
            </w:numPr>
            <w:spacing w:after="13" w:line="259" w:lineRule="auto"/>
            <w:ind w:left="2866" w:right="0" w:hanging="361"/>
          </w:pPr>
        </w:pPrChange>
      </w:pPr>
      <w:r>
        <w:t xml:space="preserve">Thuộc tính 6: int – số điện thoại, gồm 7 ký tự số </w:t>
      </w:r>
    </w:p>
    <w:p w14:paraId="74247769" w14:textId="77777777" w:rsidR="00487917" w:rsidRDefault="00000000">
      <w:pPr>
        <w:ind w:left="1810" w:right="0"/>
      </w:pPr>
      <w:r>
        <w:rPr>
          <w:rFonts w:ascii="Wingdings" w:eastAsia="Wingdings" w:hAnsi="Wingdings" w:cs="Wingdings"/>
        </w:rPr>
        <w:t>▪</w:t>
      </w:r>
      <w:r>
        <w:rPr>
          <w:rFonts w:ascii="Arial" w:eastAsia="Arial" w:hAnsi="Arial" w:cs="Arial"/>
        </w:rPr>
        <w:t xml:space="preserve"> </w:t>
      </w:r>
      <w:r>
        <w:t xml:space="preserve">Phương thức: </w:t>
      </w:r>
    </w:p>
    <w:p w14:paraId="3605F7CC" w14:textId="77777777" w:rsidR="00487917" w:rsidRDefault="00000000">
      <w:pPr>
        <w:numPr>
          <w:ilvl w:val="3"/>
          <w:numId w:val="5"/>
        </w:numPr>
        <w:spacing w:after="12"/>
        <w:ind w:right="0" w:hanging="360"/>
        <w:pPrChange w:id="38" w:author="Vinh Phuc" w:date="2023-05-29T21:54:00Z">
          <w:pPr>
            <w:numPr>
              <w:ilvl w:val="3"/>
              <w:numId w:val="19"/>
            </w:numPr>
            <w:spacing w:after="12"/>
            <w:ind w:left="2866" w:right="0" w:hanging="361"/>
          </w:pPr>
        </w:pPrChange>
      </w:pPr>
      <w:r>
        <w:t xml:space="preserve">Phương thức khởi tạo đầy đủ tham số theo thứ tự của 6 thuộc tính trên. </w:t>
      </w:r>
    </w:p>
    <w:p w14:paraId="1E00224E" w14:textId="77777777" w:rsidR="00487917" w:rsidRDefault="00000000">
      <w:pPr>
        <w:numPr>
          <w:ilvl w:val="3"/>
          <w:numId w:val="5"/>
        </w:numPr>
        <w:ind w:right="0" w:hanging="360"/>
        <w:pPrChange w:id="39" w:author="Vinh Phuc" w:date="2023-05-29T21:54:00Z">
          <w:pPr>
            <w:numPr>
              <w:ilvl w:val="3"/>
              <w:numId w:val="19"/>
            </w:numPr>
            <w:ind w:left="2866" w:right="0" w:hanging="361"/>
          </w:pPr>
        </w:pPrChange>
      </w:pPr>
      <w:r>
        <w:t xml:space="preserve">Các phương thức phụ trợ khác như: getter/setter, … sinh viên có thể tự định nghĩa thêm. </w:t>
      </w:r>
    </w:p>
    <w:p w14:paraId="0630D1F9" w14:textId="77777777" w:rsidR="00487917" w:rsidRDefault="00000000">
      <w:pPr>
        <w:numPr>
          <w:ilvl w:val="3"/>
          <w:numId w:val="5"/>
        </w:numPr>
        <w:spacing w:after="44" w:line="287" w:lineRule="auto"/>
        <w:ind w:right="0" w:hanging="360"/>
        <w:pPrChange w:id="40" w:author="Vinh Phuc" w:date="2023-05-29T21:54:00Z">
          <w:pPr>
            <w:numPr>
              <w:ilvl w:val="3"/>
              <w:numId w:val="19"/>
            </w:numPr>
            <w:spacing w:after="44" w:line="288" w:lineRule="auto"/>
            <w:ind w:left="2866" w:right="0" w:hanging="361"/>
          </w:pPr>
        </w:pPrChange>
      </w:pPr>
      <w:r>
        <w:t xml:space="preserve">Phương thức </w:t>
      </w:r>
      <w:proofErr w:type="gramStart"/>
      <w:r>
        <w:rPr>
          <w:b/>
        </w:rPr>
        <w:t>toString(</w:t>
      </w:r>
      <w:proofErr w:type="gramEnd"/>
      <w:r>
        <w:rPr>
          <w:b/>
        </w:rPr>
        <w:t>)</w:t>
      </w:r>
      <w:r>
        <w:t xml:space="preserve">: theo format </w:t>
      </w:r>
      <w:r>
        <w:rPr>
          <w:color w:val="FF0000"/>
        </w:rPr>
        <w:t>số định danh,họ tên,giới tính,ngày tháng năm sinh,địa chỉ,số điện thoại</w:t>
      </w:r>
      <w:r>
        <w:t xml:space="preserve">. </w:t>
      </w:r>
    </w:p>
    <w:p w14:paraId="19F3E373" w14:textId="77777777" w:rsidR="00487917" w:rsidRDefault="00000000">
      <w:pPr>
        <w:spacing w:after="0" w:line="259" w:lineRule="auto"/>
        <w:ind w:left="0" w:right="0" w:firstLine="0"/>
        <w:jc w:val="left"/>
      </w:pPr>
      <w:r>
        <w:t xml:space="preserve"> </w:t>
      </w:r>
      <w:r>
        <w:tab/>
        <w:t xml:space="preserve"> </w:t>
      </w:r>
    </w:p>
    <w:p w14:paraId="3C6969C6" w14:textId="77777777" w:rsidR="00487917" w:rsidRDefault="00487917">
      <w:pPr>
        <w:sectPr w:rsidR="00487917">
          <w:headerReference w:type="even" r:id="rId8"/>
          <w:headerReference w:type="default" r:id="rId9"/>
          <w:footerReference w:type="even" r:id="rId10"/>
          <w:footerReference w:type="default" r:id="rId11"/>
          <w:headerReference w:type="first" r:id="rId12"/>
          <w:footerReference w:type="first" r:id="rId13"/>
          <w:pgSz w:w="12240" w:h="15840"/>
          <w:pgMar w:top="2237" w:right="1128" w:bottom="1024" w:left="1419" w:header="715" w:footer="704" w:gutter="0"/>
          <w:cols w:space="720"/>
          <w:sectPrChange w:id="49" w:author="Vinh Phuc" w:date="2023-05-29T21:54:00Z">
            <w:sectPr w:rsidR="00487917">
              <w:pgMar w:top="2237" w:right="1128" w:bottom="1024" w:left="1419" w:header="715" w:footer="705" w:gutter="0"/>
            </w:sectPr>
          </w:sectPrChange>
        </w:sectPr>
      </w:pPr>
    </w:p>
    <w:p w14:paraId="330BB735" w14:textId="77777777" w:rsidR="00487917" w:rsidRDefault="00000000" w:rsidP="00AD606A">
      <w:pPr>
        <w:spacing w:after="4" w:line="259" w:lineRule="auto"/>
        <w:ind w:left="1440" w:right="0" w:firstLine="482"/>
      </w:pPr>
      <w:r>
        <w:rPr>
          <w:b/>
        </w:rPr>
        <w:t>IDCardManagement</w:t>
      </w:r>
      <w:r>
        <w:t xml:space="preserve"> – Quản lý danh sách thẻ định danh – </w:t>
      </w:r>
      <w:r>
        <w:rPr>
          <w:b/>
        </w:rPr>
        <w:t>SV không chỉnh sửa lớp này</w:t>
      </w:r>
      <w:r>
        <w:t xml:space="preserve"> </w:t>
      </w:r>
    </w:p>
    <w:p w14:paraId="638043C5" w14:textId="77777777" w:rsidR="00487917" w:rsidRDefault="00000000">
      <w:pPr>
        <w:ind w:left="1810" w:right="0"/>
      </w:pPr>
      <w:r>
        <w:rPr>
          <w:rFonts w:ascii="Wingdings" w:eastAsia="Wingdings" w:hAnsi="Wingdings" w:cs="Wingdings"/>
        </w:rPr>
        <w:t>▪</w:t>
      </w:r>
      <w:r>
        <w:rPr>
          <w:rFonts w:ascii="Arial" w:eastAsia="Arial" w:hAnsi="Arial" w:cs="Arial"/>
        </w:rPr>
        <w:t xml:space="preserve"> </w:t>
      </w:r>
      <w:r>
        <w:t xml:space="preserve">Gồm 01 thuộc tính: </w:t>
      </w:r>
    </w:p>
    <w:p w14:paraId="4AB4BC66" w14:textId="77777777" w:rsidR="00487917" w:rsidRDefault="00000000">
      <w:pPr>
        <w:numPr>
          <w:ilvl w:val="1"/>
          <w:numId w:val="3"/>
        </w:numPr>
        <w:ind w:right="0" w:hanging="360"/>
        <w:pPrChange w:id="50" w:author="Vinh Phuc" w:date="2023-05-29T21:54:00Z">
          <w:pPr>
            <w:numPr>
              <w:ilvl w:val="1"/>
              <w:numId w:val="18"/>
            </w:numPr>
            <w:ind w:left="2866" w:right="0" w:hanging="361"/>
          </w:pPr>
        </w:pPrChange>
      </w:pPr>
      <w:r>
        <w:rPr>
          <w:i/>
        </w:rPr>
        <w:t>idCards: ArrayList&lt;IDCard&gt;</w:t>
      </w:r>
      <w:r>
        <w:t xml:space="preserve"> – danh sách các thẻ định danh </w:t>
      </w:r>
      <w:r>
        <w:rPr>
          <w:rFonts w:ascii="Wingdings" w:eastAsia="Wingdings" w:hAnsi="Wingdings" w:cs="Wingdings"/>
        </w:rPr>
        <w:t>▪</w:t>
      </w:r>
      <w:r>
        <w:rPr>
          <w:rFonts w:ascii="Arial" w:eastAsia="Arial" w:hAnsi="Arial" w:cs="Arial"/>
        </w:rPr>
        <w:t xml:space="preserve"> </w:t>
      </w:r>
      <w:r>
        <w:t xml:space="preserve">Phương thức: </w:t>
      </w:r>
    </w:p>
    <w:p w14:paraId="12AC7B1C" w14:textId="77777777" w:rsidR="00487917" w:rsidRDefault="00000000">
      <w:pPr>
        <w:numPr>
          <w:ilvl w:val="1"/>
          <w:numId w:val="3"/>
        </w:numPr>
        <w:ind w:right="0" w:hanging="360"/>
        <w:pPrChange w:id="51" w:author="Vinh Phuc" w:date="2023-05-29T21:54:00Z">
          <w:pPr>
            <w:numPr>
              <w:ilvl w:val="1"/>
              <w:numId w:val="18"/>
            </w:numPr>
            <w:ind w:left="2866" w:right="0" w:hanging="361"/>
          </w:pPr>
        </w:pPrChange>
      </w:pPr>
      <w:r>
        <w:rPr>
          <w:b/>
        </w:rPr>
        <w:t xml:space="preserve">public </w:t>
      </w:r>
      <w:proofErr w:type="gramStart"/>
      <w:r>
        <w:rPr>
          <w:b/>
        </w:rPr>
        <w:t>IDCardManagement(</w:t>
      </w:r>
      <w:proofErr w:type="gramEnd"/>
      <w:r>
        <w:rPr>
          <w:b/>
        </w:rPr>
        <w:t>String path)</w:t>
      </w:r>
      <w:r>
        <w:t xml:space="preserve">: phương thức khởi tạo truyền vào đường dẫn đến file IDCard.txt để đọc danh sách các thẻ định danh. </w:t>
      </w:r>
    </w:p>
    <w:p w14:paraId="7DFBA3C8" w14:textId="77777777" w:rsidR="00487917" w:rsidRDefault="00000000">
      <w:pPr>
        <w:numPr>
          <w:ilvl w:val="1"/>
          <w:numId w:val="3"/>
        </w:numPr>
        <w:ind w:right="0" w:hanging="360"/>
        <w:pPrChange w:id="52" w:author="Vinh Phuc" w:date="2023-05-29T21:54:00Z">
          <w:pPr>
            <w:numPr>
              <w:ilvl w:val="1"/>
              <w:numId w:val="18"/>
            </w:numPr>
            <w:ind w:left="2866" w:right="0" w:hanging="361"/>
          </w:pPr>
        </w:pPrChange>
      </w:pPr>
      <w:r>
        <w:rPr>
          <w:b/>
        </w:rPr>
        <w:t xml:space="preserve">public void </w:t>
      </w:r>
      <w:proofErr w:type="gramStart"/>
      <w:r>
        <w:rPr>
          <w:b/>
        </w:rPr>
        <w:t>readIDCard(</w:t>
      </w:r>
      <w:proofErr w:type="gramEnd"/>
      <w:r>
        <w:rPr>
          <w:b/>
        </w:rPr>
        <w:t>String path)</w:t>
      </w:r>
      <w:r>
        <w:t xml:space="preserve">: dùng để đọc file và tạo đối tượng thẻ định danh để thêm vào danh sách. </w:t>
      </w:r>
    </w:p>
    <w:p w14:paraId="39C71BDA" w14:textId="77777777" w:rsidR="00487917" w:rsidRDefault="00000000">
      <w:pPr>
        <w:numPr>
          <w:ilvl w:val="0"/>
          <w:numId w:val="6"/>
        </w:numPr>
        <w:ind w:right="191" w:hanging="360"/>
        <w:pPrChange w:id="53" w:author="Vinh Phuc" w:date="2023-05-29T21:54:00Z">
          <w:pPr>
            <w:numPr>
              <w:numId w:val="21"/>
            </w:numPr>
            <w:ind w:left="1440" w:right="191" w:hanging="360"/>
          </w:pPr>
        </w:pPrChange>
      </w:pPr>
      <w:r>
        <w:t xml:space="preserve">Lớp </w:t>
      </w:r>
      <w:r>
        <w:rPr>
          <w:b/>
        </w:rPr>
        <w:t>ConvenientCard</w:t>
      </w:r>
      <w:r>
        <w:t xml:space="preserve"> – Thẻ tiện lợi </w:t>
      </w:r>
      <w:r>
        <w:rPr>
          <w:rFonts w:ascii="Wingdings" w:eastAsia="Wingdings" w:hAnsi="Wingdings" w:cs="Wingdings"/>
        </w:rPr>
        <w:t>▪</w:t>
      </w:r>
      <w:r>
        <w:rPr>
          <w:rFonts w:ascii="Arial" w:eastAsia="Arial" w:hAnsi="Arial" w:cs="Arial"/>
        </w:rPr>
        <w:t xml:space="preserve"> </w:t>
      </w:r>
      <w:r>
        <w:t xml:space="preserve">Gồm 03 thuộc tính: </w:t>
      </w:r>
    </w:p>
    <w:p w14:paraId="26845F20" w14:textId="77777777" w:rsidR="00487917" w:rsidRDefault="00000000">
      <w:pPr>
        <w:numPr>
          <w:ilvl w:val="2"/>
          <w:numId w:val="7"/>
        </w:numPr>
        <w:spacing w:after="0"/>
        <w:ind w:right="1510" w:hanging="360"/>
        <w:pPrChange w:id="54" w:author="Vinh Phuc" w:date="2023-05-29T21:54:00Z">
          <w:pPr>
            <w:numPr>
              <w:ilvl w:val="2"/>
              <w:numId w:val="22"/>
            </w:numPr>
            <w:spacing w:after="0"/>
            <w:ind w:left="2866" w:right="1510" w:hanging="361"/>
          </w:pPr>
        </w:pPrChange>
      </w:pPr>
      <w:r>
        <w:rPr>
          <w:i/>
        </w:rPr>
        <w:t>type: String</w:t>
      </w:r>
      <w:r>
        <w:t xml:space="preserve"> – loại thẻ, có 02 loại thẻ chính là “Student” và “Adult”. </w:t>
      </w:r>
    </w:p>
    <w:p w14:paraId="3F421BCD" w14:textId="77777777" w:rsidR="00487917" w:rsidRDefault="00000000">
      <w:pPr>
        <w:numPr>
          <w:ilvl w:val="2"/>
          <w:numId w:val="7"/>
        </w:numPr>
        <w:spacing w:after="0"/>
        <w:ind w:right="1510" w:hanging="360"/>
        <w:pPrChange w:id="55" w:author="Vinh Phuc" w:date="2023-05-29T21:54:00Z">
          <w:pPr>
            <w:numPr>
              <w:ilvl w:val="2"/>
              <w:numId w:val="22"/>
            </w:numPr>
            <w:spacing w:after="0"/>
            <w:ind w:left="2866" w:right="1510" w:hanging="361"/>
          </w:pPr>
        </w:pPrChange>
      </w:pPr>
      <w:r>
        <w:t xml:space="preserve">Thuộc tính 2: IDCard – thẻ định danh </w:t>
      </w:r>
      <w:r>
        <w:rPr>
          <w:rFonts w:ascii="Segoe UI Symbol" w:eastAsia="Segoe UI Symbol" w:hAnsi="Segoe UI Symbol" w:cs="Segoe UI Symbol"/>
        </w:rPr>
        <w:t>•</w:t>
      </w:r>
      <w:r>
        <w:rPr>
          <w:rFonts w:ascii="Arial" w:eastAsia="Arial" w:hAnsi="Arial" w:cs="Arial"/>
        </w:rPr>
        <w:t xml:space="preserve"> </w:t>
      </w:r>
      <w:r>
        <w:t xml:space="preserve">Thuộc tính 3: double – số dư tài khoản </w:t>
      </w:r>
    </w:p>
    <w:p w14:paraId="663164C2" w14:textId="77777777" w:rsidR="00487917" w:rsidRDefault="00000000">
      <w:pPr>
        <w:numPr>
          <w:ilvl w:val="1"/>
          <w:numId w:val="6"/>
        </w:numPr>
        <w:ind w:right="0" w:hanging="360"/>
        <w:pPrChange w:id="56" w:author="Vinh Phuc" w:date="2023-05-29T21:54:00Z">
          <w:pPr>
            <w:numPr>
              <w:ilvl w:val="1"/>
              <w:numId w:val="21"/>
            </w:numPr>
            <w:ind w:left="2160" w:right="0" w:hanging="360"/>
          </w:pPr>
        </w:pPrChange>
      </w:pPr>
      <w:r>
        <w:t xml:space="preserve">Phương thức: </w:t>
      </w:r>
    </w:p>
    <w:p w14:paraId="0FF345CA" w14:textId="77777777" w:rsidR="00487917" w:rsidRDefault="00000000">
      <w:pPr>
        <w:numPr>
          <w:ilvl w:val="2"/>
          <w:numId w:val="6"/>
        </w:numPr>
        <w:spacing w:after="0"/>
        <w:ind w:right="0" w:hanging="360"/>
        <w:pPrChange w:id="57" w:author="Vinh Phuc" w:date="2023-05-29T21:54:00Z">
          <w:pPr>
            <w:numPr>
              <w:ilvl w:val="2"/>
              <w:numId w:val="21"/>
            </w:numPr>
            <w:spacing w:after="0"/>
            <w:ind w:left="2866" w:right="0" w:hanging="361"/>
          </w:pPr>
        </w:pPrChange>
      </w:pPr>
      <w:r>
        <w:t xml:space="preserve">Phương thức khởi tạo truyền vào 01 tham số với kiểu dữ liệu là </w:t>
      </w:r>
    </w:p>
    <w:p w14:paraId="02C90BA9" w14:textId="77777777" w:rsidR="00487917" w:rsidRDefault="00000000">
      <w:pPr>
        <w:ind w:left="2891" w:right="0"/>
      </w:pPr>
      <w:r>
        <w:rPr>
          <w:i/>
        </w:rPr>
        <w:t>IDCard</w:t>
      </w:r>
      <w:r>
        <w:t xml:space="preserve"> tương ứng với đối tượng thẻ định danh. Mặc định số dư tài khoản là 100. </w:t>
      </w:r>
    </w:p>
    <w:p w14:paraId="75D10B7D" w14:textId="77777777" w:rsidR="00487917" w:rsidRDefault="00000000">
      <w:pPr>
        <w:numPr>
          <w:ilvl w:val="2"/>
          <w:numId w:val="6"/>
        </w:numPr>
        <w:spacing w:after="0"/>
        <w:ind w:right="0" w:hanging="360"/>
        <w:pPrChange w:id="58" w:author="Vinh Phuc" w:date="2023-05-29T21:54:00Z">
          <w:pPr>
            <w:numPr>
              <w:ilvl w:val="2"/>
              <w:numId w:val="21"/>
            </w:numPr>
            <w:spacing w:after="0"/>
            <w:ind w:left="2866" w:right="0" w:hanging="361"/>
          </w:pPr>
        </w:pPrChange>
      </w:pPr>
      <w:r>
        <w:t xml:space="preserve">Các phương thức override theo interface mà lớp này hiện thực. </w:t>
      </w:r>
    </w:p>
    <w:p w14:paraId="6FB2A3FC" w14:textId="77777777" w:rsidR="00487917" w:rsidRDefault="00000000">
      <w:pPr>
        <w:numPr>
          <w:ilvl w:val="2"/>
          <w:numId w:val="6"/>
        </w:numPr>
        <w:ind w:right="0" w:hanging="360"/>
        <w:pPrChange w:id="59" w:author="Vinh Phuc" w:date="2023-05-29T21:54:00Z">
          <w:pPr>
            <w:numPr>
              <w:ilvl w:val="2"/>
              <w:numId w:val="21"/>
            </w:numPr>
            <w:ind w:left="2866" w:right="0" w:hanging="361"/>
          </w:pPr>
        </w:pPrChange>
      </w:pPr>
      <w:r>
        <w:t xml:space="preserve">Phương thức nạp tiền với tham số kiểu double truyền vào số tiền nạp, phương thức này sẽ cộng trực tiếp số tiền nạp vào số dư tài khoản. </w:t>
      </w:r>
    </w:p>
    <w:p w14:paraId="3349E8C4" w14:textId="77777777" w:rsidR="00487917" w:rsidRDefault="00000000">
      <w:pPr>
        <w:numPr>
          <w:ilvl w:val="2"/>
          <w:numId w:val="6"/>
        </w:numPr>
        <w:spacing w:after="3" w:line="287" w:lineRule="auto"/>
        <w:ind w:right="0" w:hanging="360"/>
        <w:pPrChange w:id="60" w:author="Vinh Phuc" w:date="2023-05-29T21:54:00Z">
          <w:pPr>
            <w:numPr>
              <w:ilvl w:val="2"/>
              <w:numId w:val="21"/>
            </w:numPr>
            <w:spacing w:after="3" w:line="288" w:lineRule="auto"/>
            <w:ind w:left="2866" w:right="0" w:hanging="361"/>
          </w:pPr>
        </w:pPrChange>
      </w:pPr>
      <w:r>
        <w:t xml:space="preserve">Phương thức </w:t>
      </w:r>
      <w:proofErr w:type="gramStart"/>
      <w:r>
        <w:rPr>
          <w:b/>
        </w:rPr>
        <w:t>toString(</w:t>
      </w:r>
      <w:proofErr w:type="gramEnd"/>
      <w:r>
        <w:rPr>
          <w:b/>
        </w:rPr>
        <w:t>)</w:t>
      </w:r>
      <w:r>
        <w:t xml:space="preserve">: theo format </w:t>
      </w:r>
      <w:r>
        <w:rPr>
          <w:color w:val="FF0000"/>
        </w:rPr>
        <w:t>thẻ định danh,loại thẻ,số dư tài khoản</w:t>
      </w:r>
      <w:r>
        <w:t xml:space="preserve"> </w:t>
      </w:r>
    </w:p>
    <w:p w14:paraId="35738889" w14:textId="77777777" w:rsidR="00487917" w:rsidRDefault="00000000">
      <w:pPr>
        <w:numPr>
          <w:ilvl w:val="0"/>
          <w:numId w:val="6"/>
        </w:numPr>
        <w:ind w:right="191" w:hanging="360"/>
        <w:pPrChange w:id="61" w:author="Vinh Phuc" w:date="2023-05-29T21:54:00Z">
          <w:pPr>
            <w:numPr>
              <w:numId w:val="21"/>
            </w:numPr>
            <w:ind w:left="1440" w:right="191" w:hanging="360"/>
          </w:pPr>
        </w:pPrChange>
      </w:pPr>
      <w:r>
        <w:t xml:space="preserve">Lớp </w:t>
      </w:r>
      <w:r>
        <w:rPr>
          <w:b/>
        </w:rPr>
        <w:t>CannotCreateCard</w:t>
      </w:r>
      <w:r>
        <w:t xml:space="preserve"> – Ngoại lệ không thể tạo thẻ </w:t>
      </w:r>
    </w:p>
    <w:p w14:paraId="2C49C7BD" w14:textId="77777777" w:rsidR="00487917" w:rsidRDefault="00000000">
      <w:pPr>
        <w:numPr>
          <w:ilvl w:val="1"/>
          <w:numId w:val="6"/>
        </w:numPr>
        <w:ind w:right="0" w:hanging="360"/>
        <w:pPrChange w:id="62" w:author="Vinh Phuc" w:date="2023-05-29T21:54:00Z">
          <w:pPr>
            <w:numPr>
              <w:ilvl w:val="1"/>
              <w:numId w:val="21"/>
            </w:numPr>
            <w:ind w:left="2160" w:right="0" w:hanging="360"/>
          </w:pPr>
        </w:pPrChange>
      </w:pPr>
      <w:r>
        <w:t xml:space="preserve">Chứa phương thức khởi tạo truyền vào tham số kiểu </w:t>
      </w:r>
      <w:r>
        <w:rPr>
          <w:i/>
        </w:rPr>
        <w:t>String</w:t>
      </w:r>
      <w:r>
        <w:t xml:space="preserve"> là thông điệp. </w:t>
      </w:r>
    </w:p>
    <w:p w14:paraId="25805A94" w14:textId="77777777" w:rsidR="00487917" w:rsidRDefault="00000000">
      <w:pPr>
        <w:numPr>
          <w:ilvl w:val="0"/>
          <w:numId w:val="6"/>
        </w:numPr>
        <w:ind w:right="191" w:hanging="360"/>
        <w:pPrChange w:id="63" w:author="Vinh Phuc" w:date="2023-05-29T21:54:00Z">
          <w:pPr>
            <w:numPr>
              <w:numId w:val="21"/>
            </w:numPr>
            <w:ind w:left="1440" w:right="191" w:hanging="360"/>
          </w:pPr>
        </w:pPrChange>
      </w:pPr>
      <w:r>
        <w:t xml:space="preserve">Lớp </w:t>
      </w:r>
      <w:r>
        <w:rPr>
          <w:b/>
        </w:rPr>
        <w:t>EWallet</w:t>
      </w:r>
      <w:r>
        <w:t xml:space="preserve"> – Ví điện tử </w:t>
      </w:r>
    </w:p>
    <w:p w14:paraId="481FAD17" w14:textId="77777777" w:rsidR="00487917" w:rsidRDefault="00000000">
      <w:pPr>
        <w:numPr>
          <w:ilvl w:val="1"/>
          <w:numId w:val="6"/>
        </w:numPr>
        <w:ind w:right="0" w:hanging="360"/>
        <w:pPrChange w:id="64" w:author="Vinh Phuc" w:date="2023-05-29T21:54:00Z">
          <w:pPr>
            <w:numPr>
              <w:ilvl w:val="1"/>
              <w:numId w:val="21"/>
            </w:numPr>
            <w:ind w:left="2160" w:right="0" w:hanging="360"/>
          </w:pPr>
        </w:pPrChange>
      </w:pPr>
      <w:r>
        <w:t xml:space="preserve">Gồm 02 thuộc tính: </w:t>
      </w:r>
    </w:p>
    <w:p w14:paraId="02403695" w14:textId="77777777" w:rsidR="00487917" w:rsidRDefault="00000000">
      <w:pPr>
        <w:numPr>
          <w:ilvl w:val="2"/>
          <w:numId w:val="6"/>
        </w:numPr>
        <w:spacing w:after="3"/>
        <w:ind w:right="0" w:hanging="360"/>
        <w:pPrChange w:id="65" w:author="Vinh Phuc" w:date="2023-05-29T21:54:00Z">
          <w:pPr>
            <w:numPr>
              <w:ilvl w:val="2"/>
              <w:numId w:val="21"/>
            </w:numPr>
            <w:spacing w:after="2"/>
            <w:ind w:left="2866" w:right="0" w:hanging="361"/>
          </w:pPr>
        </w:pPrChange>
      </w:pPr>
      <w:r>
        <w:t xml:space="preserve">Thuộc tính 1: int – số điện thoại, gồm 7 ký tự số </w:t>
      </w:r>
    </w:p>
    <w:p w14:paraId="747AA2D4" w14:textId="77777777" w:rsidR="00487917" w:rsidRDefault="00000000">
      <w:pPr>
        <w:numPr>
          <w:ilvl w:val="2"/>
          <w:numId w:val="6"/>
        </w:numPr>
        <w:spacing w:after="0"/>
        <w:ind w:right="0" w:hanging="360"/>
        <w:pPrChange w:id="66" w:author="Vinh Phuc" w:date="2023-05-29T21:54:00Z">
          <w:pPr>
            <w:numPr>
              <w:ilvl w:val="2"/>
              <w:numId w:val="21"/>
            </w:numPr>
            <w:spacing w:after="0"/>
            <w:ind w:left="2866" w:right="0" w:hanging="361"/>
          </w:pPr>
        </w:pPrChange>
      </w:pPr>
      <w:r>
        <w:t xml:space="preserve">Thuộc tính 2: double – số dư tài khoản </w:t>
      </w:r>
    </w:p>
    <w:p w14:paraId="1FC5A1C5" w14:textId="77777777" w:rsidR="00487917" w:rsidRDefault="00000000">
      <w:pPr>
        <w:numPr>
          <w:ilvl w:val="1"/>
          <w:numId w:val="6"/>
        </w:numPr>
        <w:ind w:right="0" w:hanging="360"/>
        <w:pPrChange w:id="67" w:author="Vinh Phuc" w:date="2023-05-29T21:54:00Z">
          <w:pPr>
            <w:numPr>
              <w:ilvl w:val="1"/>
              <w:numId w:val="21"/>
            </w:numPr>
            <w:ind w:left="2160" w:right="0" w:hanging="360"/>
          </w:pPr>
        </w:pPrChange>
      </w:pPr>
      <w:r>
        <w:t xml:space="preserve">Phương thức: </w:t>
      </w:r>
    </w:p>
    <w:p w14:paraId="7BDBCB9E" w14:textId="77777777" w:rsidR="00487917" w:rsidRDefault="00000000">
      <w:pPr>
        <w:numPr>
          <w:ilvl w:val="2"/>
          <w:numId w:val="6"/>
        </w:numPr>
        <w:ind w:right="0" w:hanging="360"/>
        <w:pPrChange w:id="68" w:author="Vinh Phuc" w:date="2023-05-29T21:54:00Z">
          <w:pPr>
            <w:numPr>
              <w:ilvl w:val="2"/>
              <w:numId w:val="21"/>
            </w:numPr>
            <w:ind w:left="2866" w:right="0" w:hanging="361"/>
          </w:pPr>
        </w:pPrChange>
      </w:pPr>
      <w:r>
        <w:t xml:space="preserve">Phương thức khởi tạo truyền vào 01 tham số với kiểu dữ liệu là int tương ứng với số điện thoại. Mặc định số dư tài khoản là 0. </w:t>
      </w:r>
    </w:p>
    <w:p w14:paraId="3A1F706C" w14:textId="77777777" w:rsidR="00487917" w:rsidRDefault="00000000">
      <w:pPr>
        <w:numPr>
          <w:ilvl w:val="2"/>
          <w:numId w:val="6"/>
        </w:numPr>
        <w:spacing w:after="0"/>
        <w:ind w:right="0" w:hanging="360"/>
        <w:pPrChange w:id="69" w:author="Vinh Phuc" w:date="2023-05-29T21:54:00Z">
          <w:pPr>
            <w:numPr>
              <w:ilvl w:val="2"/>
              <w:numId w:val="21"/>
            </w:numPr>
            <w:spacing w:after="0"/>
            <w:ind w:left="2866" w:right="0" w:hanging="361"/>
          </w:pPr>
        </w:pPrChange>
      </w:pPr>
      <w:r>
        <w:t xml:space="preserve">Các phương thức override theo các interface mà lớp này hiện thực. </w:t>
      </w:r>
    </w:p>
    <w:p w14:paraId="6328BB2B" w14:textId="77777777" w:rsidR="00487917" w:rsidRDefault="00000000">
      <w:pPr>
        <w:numPr>
          <w:ilvl w:val="2"/>
          <w:numId w:val="6"/>
        </w:numPr>
        <w:ind w:right="0" w:hanging="360"/>
        <w:pPrChange w:id="70" w:author="Vinh Phuc" w:date="2023-05-29T21:54:00Z">
          <w:pPr>
            <w:numPr>
              <w:ilvl w:val="2"/>
              <w:numId w:val="21"/>
            </w:numPr>
            <w:ind w:left="2866" w:right="0" w:hanging="361"/>
          </w:pPr>
        </w:pPrChange>
      </w:pPr>
      <w:r>
        <w:t xml:space="preserve">Phương thức nạp tiền với tham số kiểu double truyền vào số tiền nạp, phương thức này sẽ cộng trực tiếp số tiền nạp vào số dư tài khoản. </w:t>
      </w:r>
    </w:p>
    <w:p w14:paraId="2CA15BF4" w14:textId="77777777" w:rsidR="00487917" w:rsidRDefault="00000000">
      <w:pPr>
        <w:numPr>
          <w:ilvl w:val="2"/>
          <w:numId w:val="6"/>
        </w:numPr>
        <w:spacing w:after="3" w:line="287" w:lineRule="auto"/>
        <w:ind w:right="0" w:hanging="360"/>
        <w:pPrChange w:id="71" w:author="Vinh Phuc" w:date="2023-05-29T21:54:00Z">
          <w:pPr>
            <w:numPr>
              <w:ilvl w:val="2"/>
              <w:numId w:val="21"/>
            </w:numPr>
            <w:spacing w:after="3" w:line="288" w:lineRule="auto"/>
            <w:ind w:left="2866" w:right="0" w:hanging="361"/>
          </w:pPr>
        </w:pPrChange>
      </w:pPr>
      <w:r>
        <w:t xml:space="preserve">Phương thức </w:t>
      </w:r>
      <w:proofErr w:type="gramStart"/>
      <w:r>
        <w:rPr>
          <w:b/>
        </w:rPr>
        <w:t>toString(</w:t>
      </w:r>
      <w:proofErr w:type="gramEnd"/>
      <w:r>
        <w:rPr>
          <w:b/>
        </w:rPr>
        <w:t>)</w:t>
      </w:r>
      <w:r>
        <w:t xml:space="preserve">: theo format </w:t>
      </w:r>
      <w:r>
        <w:rPr>
          <w:color w:val="FF0000"/>
        </w:rPr>
        <w:t>số điện thoại,số dư tài khoản</w:t>
      </w:r>
      <w:r>
        <w:t xml:space="preserve"> </w:t>
      </w:r>
    </w:p>
    <w:p w14:paraId="455178BB" w14:textId="77777777" w:rsidR="00487917" w:rsidRDefault="00000000">
      <w:pPr>
        <w:spacing w:after="16" w:line="259" w:lineRule="auto"/>
        <w:ind w:left="1440" w:right="0" w:firstLine="0"/>
        <w:jc w:val="left"/>
      </w:pPr>
      <w:r>
        <w:t xml:space="preserve"> </w:t>
      </w:r>
    </w:p>
    <w:p w14:paraId="619176A6" w14:textId="77777777" w:rsidR="00487917" w:rsidRDefault="00000000">
      <w:pPr>
        <w:spacing w:after="0" w:line="259" w:lineRule="auto"/>
        <w:ind w:left="1440" w:right="0" w:firstLine="0"/>
        <w:jc w:val="left"/>
      </w:pPr>
      <w:r>
        <w:t xml:space="preserve"> </w:t>
      </w:r>
    </w:p>
    <w:p w14:paraId="24819A8B" w14:textId="77777777" w:rsidR="00487917" w:rsidRDefault="00000000">
      <w:pPr>
        <w:ind w:left="1800" w:right="3968" w:firstLine="94"/>
      </w:pPr>
      <w:r>
        <w:rPr>
          <w:b/>
        </w:rPr>
        <w:t>BankAccount</w:t>
      </w:r>
      <w:r>
        <w:t xml:space="preserve"> – Tài khoản ngân hàng </w:t>
      </w:r>
      <w:r>
        <w:rPr>
          <w:rFonts w:ascii="Wingdings" w:eastAsia="Wingdings" w:hAnsi="Wingdings" w:cs="Wingdings"/>
        </w:rPr>
        <w:t>▪</w:t>
      </w:r>
      <w:r>
        <w:rPr>
          <w:rFonts w:ascii="Arial" w:eastAsia="Arial" w:hAnsi="Arial" w:cs="Arial"/>
        </w:rPr>
        <w:t xml:space="preserve"> </w:t>
      </w:r>
      <w:r>
        <w:t xml:space="preserve">Gồm 03 thuộc tính: </w:t>
      </w:r>
    </w:p>
    <w:p w14:paraId="1B1290FA" w14:textId="77777777" w:rsidR="00487917" w:rsidRDefault="00000000">
      <w:pPr>
        <w:numPr>
          <w:ilvl w:val="2"/>
          <w:numId w:val="6"/>
        </w:numPr>
        <w:spacing w:after="0"/>
        <w:ind w:right="0" w:hanging="360"/>
        <w:pPrChange w:id="72" w:author="Vinh Phuc" w:date="2023-05-29T21:54:00Z">
          <w:pPr>
            <w:numPr>
              <w:ilvl w:val="2"/>
              <w:numId w:val="21"/>
            </w:numPr>
            <w:spacing w:after="0"/>
            <w:ind w:left="2866" w:right="0" w:hanging="361"/>
          </w:pPr>
        </w:pPrChange>
      </w:pPr>
      <w:r>
        <w:t xml:space="preserve">Thuộc tính 1: int – số tài khoản, gồm 6 ký tự số </w:t>
      </w:r>
    </w:p>
    <w:p w14:paraId="32508F6D" w14:textId="77777777" w:rsidR="00487917" w:rsidRDefault="00000000">
      <w:pPr>
        <w:numPr>
          <w:ilvl w:val="2"/>
          <w:numId w:val="6"/>
        </w:numPr>
        <w:spacing w:after="0"/>
        <w:ind w:right="0" w:hanging="360"/>
        <w:pPrChange w:id="73" w:author="Vinh Phuc" w:date="2023-05-29T21:54:00Z">
          <w:pPr>
            <w:numPr>
              <w:ilvl w:val="2"/>
              <w:numId w:val="21"/>
            </w:numPr>
            <w:spacing w:after="0"/>
            <w:ind w:left="2866" w:right="0" w:hanging="361"/>
          </w:pPr>
        </w:pPrChange>
      </w:pPr>
      <w:r>
        <w:t xml:space="preserve">Thuộc tính 2: double – tỉ lệ lãi suất </w:t>
      </w:r>
      <w:r>
        <w:rPr>
          <w:rFonts w:ascii="Segoe UI Symbol" w:eastAsia="Segoe UI Symbol" w:hAnsi="Segoe UI Symbol" w:cs="Segoe UI Symbol"/>
        </w:rPr>
        <w:t>•</w:t>
      </w:r>
      <w:r>
        <w:rPr>
          <w:rFonts w:ascii="Arial" w:eastAsia="Arial" w:hAnsi="Arial" w:cs="Arial"/>
        </w:rPr>
        <w:t xml:space="preserve"> </w:t>
      </w:r>
      <w:r>
        <w:t xml:space="preserve">Thuộc tính 3: double – số dư tài khoản </w:t>
      </w:r>
    </w:p>
    <w:p w14:paraId="579B22CF" w14:textId="77777777" w:rsidR="00487917" w:rsidRDefault="00000000">
      <w:pPr>
        <w:numPr>
          <w:ilvl w:val="1"/>
          <w:numId w:val="6"/>
        </w:numPr>
        <w:ind w:right="0" w:hanging="360"/>
        <w:pPrChange w:id="74" w:author="Vinh Phuc" w:date="2023-05-29T21:54:00Z">
          <w:pPr>
            <w:numPr>
              <w:ilvl w:val="1"/>
              <w:numId w:val="21"/>
            </w:numPr>
            <w:ind w:left="2160" w:right="0" w:hanging="360"/>
          </w:pPr>
        </w:pPrChange>
      </w:pPr>
      <w:r>
        <w:t xml:space="preserve">Phương thức: </w:t>
      </w:r>
    </w:p>
    <w:p w14:paraId="759353B6" w14:textId="77777777" w:rsidR="00487917" w:rsidRDefault="00000000">
      <w:pPr>
        <w:numPr>
          <w:ilvl w:val="2"/>
          <w:numId w:val="6"/>
        </w:numPr>
        <w:ind w:right="0" w:hanging="360"/>
        <w:pPrChange w:id="75" w:author="Vinh Phuc" w:date="2023-05-29T21:54:00Z">
          <w:pPr>
            <w:numPr>
              <w:ilvl w:val="2"/>
              <w:numId w:val="21"/>
            </w:numPr>
            <w:ind w:left="2866" w:right="0" w:hanging="361"/>
          </w:pPr>
        </w:pPrChange>
      </w:pPr>
      <w:r>
        <w:t xml:space="preserve">Phương thức khởi tạo truyền vào 02 tham số theo thứ tự kiểu dữ liệu tham số 1 là </w:t>
      </w:r>
      <w:r>
        <w:rPr>
          <w:i/>
        </w:rPr>
        <w:t>int</w:t>
      </w:r>
      <w:r>
        <w:t xml:space="preserve"> tương ứng với số tài khoản và tham số 02 là double tương ứng với tỉ lệ lãi suất. Mặc định số dư tài khoản là 50. </w:t>
      </w:r>
    </w:p>
    <w:p w14:paraId="2FFF5844" w14:textId="77777777" w:rsidR="00487917" w:rsidRDefault="00000000">
      <w:pPr>
        <w:numPr>
          <w:ilvl w:val="2"/>
          <w:numId w:val="6"/>
        </w:numPr>
        <w:spacing w:after="0"/>
        <w:ind w:right="0" w:hanging="360"/>
        <w:pPrChange w:id="76" w:author="Vinh Phuc" w:date="2023-05-29T21:54:00Z">
          <w:pPr>
            <w:numPr>
              <w:ilvl w:val="2"/>
              <w:numId w:val="21"/>
            </w:numPr>
            <w:spacing w:after="0"/>
            <w:ind w:left="2866" w:right="0" w:hanging="361"/>
          </w:pPr>
        </w:pPrChange>
      </w:pPr>
      <w:r>
        <w:t xml:space="preserve">Các phương thức override theo các interface mà lớp này hiện thực. </w:t>
      </w:r>
    </w:p>
    <w:p w14:paraId="71E9F8F3" w14:textId="77777777" w:rsidR="00487917" w:rsidRDefault="00000000">
      <w:pPr>
        <w:numPr>
          <w:ilvl w:val="2"/>
          <w:numId w:val="6"/>
        </w:numPr>
        <w:ind w:right="0" w:hanging="360"/>
        <w:pPrChange w:id="77" w:author="Vinh Phuc" w:date="2023-05-29T21:54:00Z">
          <w:pPr>
            <w:numPr>
              <w:ilvl w:val="2"/>
              <w:numId w:val="21"/>
            </w:numPr>
            <w:ind w:left="2866" w:right="0" w:hanging="361"/>
          </w:pPr>
        </w:pPrChange>
      </w:pPr>
      <w:r>
        <w:t xml:space="preserve">Phương thức nạp tiền với tham số kiểu double truyền vào số tiền nạp, phương thức này sẽ cộng trực tiếp số tiền nạp vào số dư tài khoản. </w:t>
      </w:r>
    </w:p>
    <w:p w14:paraId="380070B9" w14:textId="77777777" w:rsidR="00487917" w:rsidRDefault="00000000">
      <w:pPr>
        <w:numPr>
          <w:ilvl w:val="2"/>
          <w:numId w:val="6"/>
        </w:numPr>
        <w:spacing w:after="3" w:line="287" w:lineRule="auto"/>
        <w:ind w:right="0" w:hanging="360"/>
        <w:pPrChange w:id="78" w:author="Vinh Phuc" w:date="2023-05-29T21:54:00Z">
          <w:pPr>
            <w:numPr>
              <w:ilvl w:val="2"/>
              <w:numId w:val="21"/>
            </w:numPr>
            <w:spacing w:after="3" w:line="288" w:lineRule="auto"/>
            <w:ind w:left="2866" w:right="0" w:hanging="361"/>
          </w:pPr>
        </w:pPrChange>
      </w:pPr>
      <w:r>
        <w:t xml:space="preserve">Phương thức </w:t>
      </w:r>
      <w:proofErr w:type="gramStart"/>
      <w:r>
        <w:rPr>
          <w:b/>
        </w:rPr>
        <w:t>toString(</w:t>
      </w:r>
      <w:proofErr w:type="gramEnd"/>
      <w:r>
        <w:rPr>
          <w:b/>
        </w:rPr>
        <w:t>)</w:t>
      </w:r>
      <w:r>
        <w:t xml:space="preserve">: theo format </w:t>
      </w:r>
      <w:r>
        <w:rPr>
          <w:color w:val="FF0000"/>
        </w:rPr>
        <w:t>số tài khoản,tỉ lệ lãi suất,số dư tài khoản</w:t>
      </w:r>
      <w:r>
        <w:t xml:space="preserve"> </w:t>
      </w:r>
    </w:p>
    <w:p w14:paraId="03F13929" w14:textId="77777777" w:rsidR="00487917" w:rsidRDefault="00000000">
      <w:pPr>
        <w:numPr>
          <w:ilvl w:val="0"/>
          <w:numId w:val="6"/>
        </w:numPr>
        <w:spacing w:after="10" w:line="288" w:lineRule="auto"/>
        <w:ind w:right="191" w:hanging="360"/>
        <w:pPrChange w:id="79" w:author="Vinh Phuc" w:date="2023-05-29T21:54:00Z">
          <w:pPr>
            <w:numPr>
              <w:numId w:val="21"/>
            </w:numPr>
            <w:spacing w:after="10" w:line="288" w:lineRule="auto"/>
            <w:ind w:left="1440" w:right="191" w:hanging="360"/>
          </w:pPr>
        </w:pPrChange>
      </w:pPr>
      <w:r>
        <w:t xml:space="preserve">Interface </w:t>
      </w:r>
      <w:r>
        <w:rPr>
          <w:b/>
        </w:rPr>
        <w:t>Transfer</w:t>
      </w:r>
      <w:r>
        <w:t xml:space="preserve"> – dùng cho chuyển khoản – </w:t>
      </w:r>
      <w:r>
        <w:rPr>
          <w:b/>
        </w:rPr>
        <w:t>SV không chỉnh sửa interface này</w:t>
      </w:r>
      <w:r>
        <w:t xml:space="preserve"> </w:t>
      </w:r>
      <w:r>
        <w:rPr>
          <w:rFonts w:ascii="Wingdings" w:eastAsia="Wingdings" w:hAnsi="Wingdings" w:cs="Wingdings"/>
        </w:rPr>
        <w:t>▪</w:t>
      </w:r>
      <w:r>
        <w:rPr>
          <w:rFonts w:ascii="Arial" w:eastAsia="Arial" w:hAnsi="Arial" w:cs="Arial"/>
        </w:rPr>
        <w:t xml:space="preserve"> </w:t>
      </w:r>
      <w:r>
        <w:t xml:space="preserve">Có 02 lớp sẽ hiện thực interface này là lớp </w:t>
      </w:r>
      <w:r>
        <w:rPr>
          <w:b/>
        </w:rPr>
        <w:t>EWallet</w:t>
      </w:r>
      <w:r>
        <w:t xml:space="preserve"> và lớp </w:t>
      </w:r>
      <w:r>
        <w:rPr>
          <w:b/>
        </w:rPr>
        <w:t>BankAccount</w:t>
      </w:r>
      <w:r>
        <w:t xml:space="preserve">. </w:t>
      </w:r>
      <w:r>
        <w:rPr>
          <w:rFonts w:ascii="Wingdings" w:eastAsia="Wingdings" w:hAnsi="Wingdings" w:cs="Wingdings"/>
        </w:rPr>
        <w:t>▪</w:t>
      </w:r>
      <w:r>
        <w:rPr>
          <w:rFonts w:ascii="Arial" w:eastAsia="Arial" w:hAnsi="Arial" w:cs="Arial"/>
        </w:rPr>
        <w:t xml:space="preserve"> </w:t>
      </w:r>
      <w:r>
        <w:t xml:space="preserve">01 thuộc tính: </w:t>
      </w:r>
    </w:p>
    <w:p w14:paraId="449E9D9E" w14:textId="77777777" w:rsidR="00EB02A9" w:rsidRDefault="00000000">
      <w:pPr>
        <w:spacing w:after="1"/>
        <w:ind w:left="2515" w:right="0"/>
        <w:rPr>
          <w:del w:id="80" w:author="Vinh Phuc" w:date="2023-05-29T21:54:00Z"/>
        </w:rPr>
      </w:pPr>
      <w:del w:id="81" w:author="Vinh Phuc" w:date="2023-05-29T21:54:00Z">
        <w:r>
          <w:rPr>
            <w:rFonts w:ascii="Segoe UI Symbol" w:eastAsia="Segoe UI Symbol" w:hAnsi="Segoe UI Symbol" w:cs="Segoe UI Symbol"/>
          </w:rPr>
          <w:delText>•</w:delText>
        </w:r>
        <w:r>
          <w:rPr>
            <w:rFonts w:ascii="Arial" w:eastAsia="Arial" w:hAnsi="Arial" w:cs="Arial"/>
          </w:rPr>
          <w:delText xml:space="preserve"> </w:delText>
        </w:r>
      </w:del>
      <w:r>
        <w:t xml:space="preserve">transferFee: double – thuộc tính hằng với tỉ lệ phí giao dịch là 0.05 </w:t>
      </w:r>
    </w:p>
    <w:p w14:paraId="582A861A" w14:textId="141184DA" w:rsidR="00487917" w:rsidRDefault="00000000">
      <w:pPr>
        <w:numPr>
          <w:ilvl w:val="2"/>
          <w:numId w:val="8"/>
        </w:numPr>
        <w:ind w:right="0" w:hanging="360"/>
        <w:pPrChange w:id="82" w:author="Vinh Phuc" w:date="2023-05-29T21:54:00Z">
          <w:pPr>
            <w:numPr>
              <w:ilvl w:val="1"/>
              <w:numId w:val="21"/>
            </w:numPr>
            <w:ind w:left="2160" w:right="0" w:hanging="360"/>
          </w:pPr>
        </w:pPrChange>
      </w:pPr>
      <w:ins w:id="83" w:author="Vinh Phuc" w:date="2023-05-29T21:54:00Z">
        <w:r>
          <w:rPr>
            <w:rFonts w:ascii="Wingdings" w:eastAsia="Wingdings" w:hAnsi="Wingdings" w:cs="Wingdings"/>
          </w:rPr>
          <w:t>▪</w:t>
        </w:r>
        <w:r>
          <w:rPr>
            <w:rFonts w:ascii="Arial" w:eastAsia="Arial" w:hAnsi="Arial" w:cs="Arial"/>
          </w:rPr>
          <w:t xml:space="preserve"> </w:t>
        </w:r>
      </w:ins>
      <w:r>
        <w:t xml:space="preserve">Phương thức: </w:t>
      </w:r>
    </w:p>
    <w:p w14:paraId="726773BA" w14:textId="77777777" w:rsidR="00487917" w:rsidRDefault="00000000">
      <w:pPr>
        <w:numPr>
          <w:ilvl w:val="2"/>
          <w:numId w:val="8"/>
        </w:numPr>
        <w:ind w:right="0" w:hanging="360"/>
        <w:pPrChange w:id="84" w:author="Vinh Phuc" w:date="2023-05-29T21:54:00Z">
          <w:pPr>
            <w:numPr>
              <w:ilvl w:val="2"/>
              <w:numId w:val="21"/>
            </w:numPr>
            <w:ind w:left="2866" w:right="0" w:hanging="361"/>
          </w:pPr>
        </w:pPrChange>
      </w:pPr>
      <w:r>
        <w:rPr>
          <w:b/>
        </w:rPr>
        <w:t>public boolean transfer (double amount, Transfer to)</w:t>
      </w:r>
      <w:r>
        <w:t xml:space="preserve">: dùng để chuyển tiền giữa các tài khoản với tham số </w:t>
      </w:r>
      <w:r>
        <w:rPr>
          <w:i/>
        </w:rPr>
        <w:t>amount</w:t>
      </w:r>
      <w:r>
        <w:t xml:space="preserve"> là số tiền chuyển và </w:t>
      </w:r>
      <w:r>
        <w:rPr>
          <w:i/>
        </w:rPr>
        <w:t>to</w:t>
      </w:r>
      <w:r>
        <w:t xml:space="preserve"> là tài khoản muốn chuyển đến. </w:t>
      </w:r>
    </w:p>
    <w:p w14:paraId="05CF9013" w14:textId="77777777" w:rsidR="00487917" w:rsidRDefault="00000000">
      <w:pPr>
        <w:numPr>
          <w:ilvl w:val="2"/>
          <w:numId w:val="8"/>
        </w:numPr>
        <w:spacing w:after="4" w:line="259" w:lineRule="auto"/>
        <w:ind w:right="0" w:hanging="360"/>
        <w:pPrChange w:id="85" w:author="Vinh Phuc" w:date="2023-05-29T21:54:00Z">
          <w:pPr>
            <w:numPr>
              <w:ilvl w:val="2"/>
              <w:numId w:val="21"/>
            </w:numPr>
            <w:spacing w:after="4" w:line="259" w:lineRule="auto"/>
            <w:ind w:left="2866" w:right="0" w:hanging="361"/>
          </w:pPr>
        </w:pPrChange>
      </w:pPr>
      <w:r>
        <w:rPr>
          <w:b/>
        </w:rPr>
        <w:t xml:space="preserve">public double </w:t>
      </w:r>
      <w:proofErr w:type="gramStart"/>
      <w:r>
        <w:rPr>
          <w:b/>
        </w:rPr>
        <w:t>checkBalance(</w:t>
      </w:r>
      <w:proofErr w:type="gramEnd"/>
      <w:r>
        <w:rPr>
          <w:b/>
        </w:rPr>
        <w:t>)</w:t>
      </w:r>
      <w:r>
        <w:t xml:space="preserve">: trả về số dư tài khoản. </w:t>
      </w:r>
    </w:p>
    <w:p w14:paraId="06D6D2CB" w14:textId="77777777" w:rsidR="00487917" w:rsidRDefault="00000000">
      <w:pPr>
        <w:numPr>
          <w:ilvl w:val="0"/>
          <w:numId w:val="6"/>
        </w:numPr>
        <w:spacing w:after="44" w:line="259" w:lineRule="auto"/>
        <w:ind w:right="191" w:hanging="360"/>
        <w:pPrChange w:id="86" w:author="Vinh Phuc" w:date="2023-05-29T21:54:00Z">
          <w:pPr>
            <w:numPr>
              <w:numId w:val="21"/>
            </w:numPr>
            <w:spacing w:after="44" w:line="259" w:lineRule="auto"/>
            <w:ind w:left="1440" w:right="191" w:hanging="360"/>
          </w:pPr>
        </w:pPrChange>
      </w:pPr>
      <w:r>
        <w:t xml:space="preserve">Interface </w:t>
      </w:r>
      <w:r>
        <w:rPr>
          <w:b/>
        </w:rPr>
        <w:t>Payment</w:t>
      </w:r>
      <w:r>
        <w:t xml:space="preserve"> – dùng cho thanh toán – </w:t>
      </w:r>
      <w:r>
        <w:rPr>
          <w:b/>
        </w:rPr>
        <w:t>SV không chỉnh sửa interface này</w:t>
      </w:r>
      <w:r>
        <w:t xml:space="preserve"> </w:t>
      </w:r>
    </w:p>
    <w:p w14:paraId="7A615776" w14:textId="77777777" w:rsidR="00487917" w:rsidRDefault="00000000">
      <w:pPr>
        <w:numPr>
          <w:ilvl w:val="1"/>
          <w:numId w:val="6"/>
        </w:numPr>
        <w:ind w:right="0" w:hanging="360"/>
        <w:pPrChange w:id="87" w:author="Vinh Phuc" w:date="2023-05-29T21:54:00Z">
          <w:pPr>
            <w:numPr>
              <w:ilvl w:val="1"/>
              <w:numId w:val="21"/>
            </w:numPr>
            <w:ind w:left="2160" w:right="0" w:hanging="360"/>
          </w:pPr>
        </w:pPrChange>
      </w:pPr>
      <w:r>
        <w:t xml:space="preserve">Có 03 lớp sẽ hiện thực interface này là lớp </w:t>
      </w:r>
      <w:r>
        <w:rPr>
          <w:b/>
        </w:rPr>
        <w:t>ConvenientCard</w:t>
      </w:r>
      <w:r>
        <w:t xml:space="preserve">, </w:t>
      </w:r>
      <w:r>
        <w:rPr>
          <w:b/>
        </w:rPr>
        <w:t>EWallet</w:t>
      </w:r>
      <w:r>
        <w:t xml:space="preserve"> và </w:t>
      </w:r>
      <w:r>
        <w:rPr>
          <w:b/>
        </w:rPr>
        <w:t>BankAccount</w:t>
      </w:r>
      <w:r>
        <w:t xml:space="preserve">.  </w:t>
      </w:r>
    </w:p>
    <w:p w14:paraId="03654008" w14:textId="77777777" w:rsidR="00487917" w:rsidRDefault="00000000">
      <w:pPr>
        <w:numPr>
          <w:ilvl w:val="1"/>
          <w:numId w:val="6"/>
        </w:numPr>
        <w:ind w:right="0" w:hanging="360"/>
        <w:pPrChange w:id="88" w:author="Vinh Phuc" w:date="2023-05-29T21:54:00Z">
          <w:pPr>
            <w:numPr>
              <w:ilvl w:val="1"/>
              <w:numId w:val="21"/>
            </w:numPr>
            <w:ind w:left="2160" w:right="0" w:hanging="360"/>
          </w:pPr>
        </w:pPrChange>
      </w:pPr>
      <w:r>
        <w:t xml:space="preserve">Phương thức: </w:t>
      </w:r>
    </w:p>
    <w:p w14:paraId="5E56379D" w14:textId="77777777" w:rsidR="00487917" w:rsidRDefault="00000000">
      <w:pPr>
        <w:numPr>
          <w:ilvl w:val="2"/>
          <w:numId w:val="6"/>
        </w:numPr>
        <w:ind w:right="0" w:hanging="360"/>
        <w:pPrChange w:id="89" w:author="Vinh Phuc" w:date="2023-05-29T21:54:00Z">
          <w:pPr>
            <w:numPr>
              <w:ilvl w:val="2"/>
              <w:numId w:val="21"/>
            </w:numPr>
            <w:ind w:left="2866" w:right="0" w:hanging="361"/>
          </w:pPr>
        </w:pPrChange>
      </w:pPr>
      <w:r>
        <w:rPr>
          <w:b/>
        </w:rPr>
        <w:t xml:space="preserve">public boolean </w:t>
      </w:r>
      <w:proofErr w:type="gramStart"/>
      <w:r>
        <w:rPr>
          <w:b/>
        </w:rPr>
        <w:t>pay(</w:t>
      </w:r>
      <w:proofErr w:type="gramEnd"/>
      <w:r>
        <w:rPr>
          <w:b/>
        </w:rPr>
        <w:t>double amount)</w:t>
      </w:r>
      <w:r>
        <w:t xml:space="preserve">: dùng để thanh toán số tiền </w:t>
      </w:r>
      <w:r>
        <w:rPr>
          <w:i/>
        </w:rPr>
        <w:t>amount</w:t>
      </w:r>
      <w:r>
        <w:t xml:space="preserve"> truyền vào. </w:t>
      </w:r>
    </w:p>
    <w:p w14:paraId="2CA07188" w14:textId="77777777" w:rsidR="00487917" w:rsidRDefault="00000000">
      <w:pPr>
        <w:numPr>
          <w:ilvl w:val="2"/>
          <w:numId w:val="6"/>
        </w:numPr>
        <w:spacing w:after="4" w:line="259" w:lineRule="auto"/>
        <w:ind w:right="0" w:hanging="360"/>
        <w:pPrChange w:id="90" w:author="Vinh Phuc" w:date="2023-05-29T21:54:00Z">
          <w:pPr>
            <w:numPr>
              <w:ilvl w:val="2"/>
              <w:numId w:val="21"/>
            </w:numPr>
            <w:spacing w:after="4" w:line="259" w:lineRule="auto"/>
            <w:ind w:left="2866" w:right="0" w:hanging="361"/>
          </w:pPr>
        </w:pPrChange>
      </w:pPr>
      <w:r>
        <w:rPr>
          <w:b/>
        </w:rPr>
        <w:t xml:space="preserve">public double </w:t>
      </w:r>
      <w:proofErr w:type="gramStart"/>
      <w:r>
        <w:rPr>
          <w:b/>
        </w:rPr>
        <w:t>checkBalance(</w:t>
      </w:r>
      <w:proofErr w:type="gramEnd"/>
      <w:r>
        <w:rPr>
          <w:b/>
        </w:rPr>
        <w:t>)</w:t>
      </w:r>
      <w:r>
        <w:t xml:space="preserve">: trả về số dư tài khoản. </w:t>
      </w:r>
    </w:p>
    <w:p w14:paraId="22302CAC" w14:textId="77777777" w:rsidR="00487917" w:rsidRDefault="00000000">
      <w:pPr>
        <w:numPr>
          <w:ilvl w:val="0"/>
          <w:numId w:val="6"/>
        </w:numPr>
        <w:spacing w:after="60" w:line="259" w:lineRule="auto"/>
        <w:ind w:right="191" w:hanging="360"/>
        <w:pPrChange w:id="91" w:author="Vinh Phuc" w:date="2023-05-29T21:54:00Z">
          <w:pPr>
            <w:numPr>
              <w:numId w:val="21"/>
            </w:numPr>
            <w:spacing w:after="60" w:line="259" w:lineRule="auto"/>
            <w:ind w:left="1440" w:right="191" w:hanging="360"/>
          </w:pPr>
        </w:pPrChange>
      </w:pPr>
      <w:r>
        <w:t xml:space="preserve">Lớp </w:t>
      </w:r>
      <w:r>
        <w:rPr>
          <w:b/>
        </w:rPr>
        <w:t>Bill</w:t>
      </w:r>
      <w:r>
        <w:t xml:space="preserve"> – hóa đơn – </w:t>
      </w:r>
      <w:r>
        <w:rPr>
          <w:b/>
        </w:rPr>
        <w:t>Sinh viên không chỉnh sửa lớp này</w:t>
      </w:r>
      <w:r>
        <w:t xml:space="preserve"> </w:t>
      </w:r>
      <w:r>
        <w:rPr>
          <w:rFonts w:ascii="Wingdings" w:eastAsia="Wingdings" w:hAnsi="Wingdings" w:cs="Wingdings"/>
        </w:rPr>
        <w:t>▪</w:t>
      </w:r>
      <w:r>
        <w:rPr>
          <w:rFonts w:ascii="Arial" w:eastAsia="Arial" w:hAnsi="Arial" w:cs="Arial"/>
        </w:rPr>
        <w:t xml:space="preserve"> </w:t>
      </w:r>
      <w:r>
        <w:t xml:space="preserve">Thuộc tính: </w:t>
      </w:r>
    </w:p>
    <w:p w14:paraId="2D2E9A27" w14:textId="77777777" w:rsidR="00487917" w:rsidRDefault="00000000">
      <w:pPr>
        <w:numPr>
          <w:ilvl w:val="4"/>
          <w:numId w:val="9"/>
        </w:numPr>
        <w:spacing w:after="3" w:line="291" w:lineRule="auto"/>
        <w:ind w:right="0" w:hanging="360"/>
        <w:pPrChange w:id="92" w:author="Vinh Phuc" w:date="2023-05-29T21:54:00Z">
          <w:pPr>
            <w:numPr>
              <w:ilvl w:val="4"/>
              <w:numId w:val="23"/>
            </w:numPr>
            <w:spacing w:after="3" w:line="291" w:lineRule="auto"/>
            <w:ind w:left="2866" w:right="0" w:hanging="361"/>
          </w:pPr>
        </w:pPrChange>
      </w:pPr>
      <w:r>
        <w:rPr>
          <w:i/>
        </w:rPr>
        <w:t>billID: int</w:t>
      </w:r>
      <w:r>
        <w:t xml:space="preserve"> – mã hóa đơn </w:t>
      </w:r>
    </w:p>
    <w:p w14:paraId="6FDC9192" w14:textId="77777777" w:rsidR="00487917" w:rsidRDefault="00000000">
      <w:pPr>
        <w:numPr>
          <w:ilvl w:val="4"/>
          <w:numId w:val="9"/>
        </w:numPr>
        <w:spacing w:after="39" w:line="288" w:lineRule="auto"/>
        <w:ind w:right="0" w:hanging="360"/>
        <w:pPrChange w:id="93" w:author="Vinh Phuc" w:date="2023-05-29T21:54:00Z">
          <w:pPr>
            <w:numPr>
              <w:ilvl w:val="4"/>
              <w:numId w:val="23"/>
            </w:numPr>
            <w:spacing w:after="39" w:line="288" w:lineRule="auto"/>
            <w:ind w:left="2866" w:right="0" w:hanging="361"/>
          </w:pPr>
        </w:pPrChange>
      </w:pPr>
      <w:r>
        <w:rPr>
          <w:i/>
        </w:rPr>
        <w:t>total: double</w:t>
      </w:r>
      <w:r>
        <w:t xml:space="preserve"> – tổng tiền </w:t>
      </w:r>
      <w:r>
        <w:rPr>
          <w:rFonts w:ascii="Segoe UI Symbol" w:eastAsia="Segoe UI Symbol" w:hAnsi="Segoe UI Symbol" w:cs="Segoe UI Symbol"/>
        </w:rPr>
        <w:t>•</w:t>
      </w:r>
      <w:r>
        <w:rPr>
          <w:rFonts w:ascii="Arial" w:eastAsia="Arial" w:hAnsi="Arial" w:cs="Arial"/>
        </w:rPr>
        <w:t xml:space="preserve"> </w:t>
      </w:r>
      <w:r>
        <w:rPr>
          <w:i/>
        </w:rPr>
        <w:t>payFor: String</w:t>
      </w:r>
      <w:r>
        <w:t xml:space="preserve"> – mục đích chi trả </w:t>
      </w:r>
      <w:r>
        <w:rPr>
          <w:rFonts w:ascii="Wingdings" w:eastAsia="Wingdings" w:hAnsi="Wingdings" w:cs="Wingdings"/>
        </w:rPr>
        <w:t>▪</w:t>
      </w:r>
      <w:r>
        <w:rPr>
          <w:rFonts w:ascii="Arial" w:eastAsia="Arial" w:hAnsi="Arial" w:cs="Arial"/>
        </w:rPr>
        <w:t xml:space="preserve"> </w:t>
      </w:r>
      <w:r>
        <w:t xml:space="preserve">Phương thức: </w:t>
      </w:r>
    </w:p>
    <w:p w14:paraId="7BC99236" w14:textId="77777777" w:rsidR="00487917" w:rsidRDefault="00000000">
      <w:pPr>
        <w:numPr>
          <w:ilvl w:val="4"/>
          <w:numId w:val="9"/>
        </w:numPr>
        <w:spacing w:after="8"/>
        <w:ind w:right="0" w:hanging="360"/>
        <w:pPrChange w:id="94" w:author="Vinh Phuc" w:date="2023-05-29T21:54:00Z">
          <w:pPr>
            <w:numPr>
              <w:ilvl w:val="4"/>
              <w:numId w:val="23"/>
            </w:numPr>
            <w:spacing w:after="8"/>
            <w:ind w:left="2866" w:right="0" w:hanging="361"/>
          </w:pPr>
        </w:pPrChange>
      </w:pPr>
      <w:r>
        <w:t xml:space="preserve">Các phương thức phụ trợ. </w:t>
      </w:r>
    </w:p>
    <w:p w14:paraId="7EFB0B56" w14:textId="77777777" w:rsidR="00487917" w:rsidRDefault="00000000">
      <w:pPr>
        <w:numPr>
          <w:ilvl w:val="4"/>
          <w:numId w:val="9"/>
        </w:numPr>
        <w:spacing w:after="3" w:line="287" w:lineRule="auto"/>
        <w:ind w:right="0" w:hanging="360"/>
        <w:pPrChange w:id="95" w:author="Vinh Phuc" w:date="2023-05-29T21:54:00Z">
          <w:pPr>
            <w:numPr>
              <w:ilvl w:val="4"/>
              <w:numId w:val="23"/>
            </w:numPr>
            <w:spacing w:after="3" w:line="288" w:lineRule="auto"/>
            <w:ind w:left="2866" w:right="0" w:hanging="361"/>
          </w:pPr>
        </w:pPrChange>
      </w:pPr>
      <w:r>
        <w:t xml:space="preserve">Phương thức </w:t>
      </w:r>
      <w:proofErr w:type="gramStart"/>
      <w:r>
        <w:rPr>
          <w:b/>
        </w:rPr>
        <w:t>toString(</w:t>
      </w:r>
      <w:proofErr w:type="gramEnd"/>
      <w:r>
        <w:rPr>
          <w:b/>
        </w:rPr>
        <w:t>)</w:t>
      </w:r>
      <w:r>
        <w:t>: theo format</w:t>
      </w:r>
      <w:r>
        <w:rPr>
          <w:color w:val="FF0000"/>
        </w:rPr>
        <w:t xml:space="preserve"> mã hóa đơn,tổng tiền,mục đích chi trả</w:t>
      </w:r>
      <w:r>
        <w:t xml:space="preserve"> </w:t>
      </w:r>
    </w:p>
    <w:p w14:paraId="7FEEEDD4" w14:textId="77777777" w:rsidR="00487917" w:rsidRDefault="00000000">
      <w:pPr>
        <w:ind w:left="1800" w:right="3558" w:firstLine="94"/>
      </w:pPr>
      <w:r>
        <w:rPr>
          <w:b/>
        </w:rPr>
        <w:t xml:space="preserve">TransactionProcessing – </w:t>
      </w:r>
      <w:r>
        <w:t xml:space="preserve">Xử lý giao dịch </w:t>
      </w:r>
      <w:r>
        <w:rPr>
          <w:rFonts w:ascii="Wingdings" w:eastAsia="Wingdings" w:hAnsi="Wingdings" w:cs="Wingdings"/>
        </w:rPr>
        <w:t>▪</w:t>
      </w:r>
      <w:r>
        <w:rPr>
          <w:rFonts w:ascii="Arial" w:eastAsia="Arial" w:hAnsi="Arial" w:cs="Arial"/>
        </w:rPr>
        <w:t xml:space="preserve"> </w:t>
      </w:r>
      <w:r>
        <w:t xml:space="preserve">Thuộc tính: </w:t>
      </w:r>
    </w:p>
    <w:p w14:paraId="0C26ED82" w14:textId="77777777" w:rsidR="00487917" w:rsidRDefault="00000000">
      <w:pPr>
        <w:numPr>
          <w:ilvl w:val="4"/>
          <w:numId w:val="9"/>
        </w:numPr>
        <w:ind w:right="0" w:hanging="360"/>
        <w:pPrChange w:id="96" w:author="Vinh Phuc" w:date="2023-05-29T21:54:00Z">
          <w:pPr>
            <w:numPr>
              <w:ilvl w:val="4"/>
              <w:numId w:val="23"/>
            </w:numPr>
            <w:ind w:left="2866" w:right="0" w:hanging="361"/>
          </w:pPr>
        </w:pPrChange>
      </w:pPr>
      <w:r>
        <w:rPr>
          <w:i/>
        </w:rPr>
        <w:t>paymentObjects: ArrayList&lt;Payment&gt;</w:t>
      </w:r>
      <w:r>
        <w:t xml:space="preserve"> – danh sách chứa các tài khoản thanh toán </w:t>
      </w:r>
    </w:p>
    <w:p w14:paraId="4C7241B5" w14:textId="77777777" w:rsidR="00487917" w:rsidRDefault="00000000">
      <w:pPr>
        <w:numPr>
          <w:ilvl w:val="4"/>
          <w:numId w:val="9"/>
        </w:numPr>
        <w:ind w:right="0" w:hanging="360"/>
        <w:pPrChange w:id="97" w:author="Vinh Phuc" w:date="2023-05-29T21:54:00Z">
          <w:pPr>
            <w:numPr>
              <w:ilvl w:val="4"/>
              <w:numId w:val="23"/>
            </w:numPr>
            <w:ind w:left="2866" w:right="0" w:hanging="361"/>
          </w:pPr>
        </w:pPrChange>
      </w:pPr>
      <w:r>
        <w:rPr>
          <w:i/>
        </w:rPr>
        <w:t>idcm: IDCardManagement</w:t>
      </w:r>
      <w:r>
        <w:t xml:space="preserve"> – danh sách chứa các thẻ định danh </w:t>
      </w:r>
      <w:r>
        <w:rPr>
          <w:rFonts w:ascii="Wingdings" w:eastAsia="Wingdings" w:hAnsi="Wingdings" w:cs="Wingdings"/>
        </w:rPr>
        <w:t>▪</w:t>
      </w:r>
      <w:r>
        <w:rPr>
          <w:rFonts w:ascii="Arial" w:eastAsia="Arial" w:hAnsi="Arial" w:cs="Arial"/>
        </w:rPr>
        <w:t xml:space="preserve"> </w:t>
      </w:r>
      <w:r>
        <w:t xml:space="preserve">Phương thức: </w:t>
      </w:r>
    </w:p>
    <w:p w14:paraId="564FA068" w14:textId="77777777" w:rsidR="00487917" w:rsidRDefault="00000000">
      <w:pPr>
        <w:numPr>
          <w:ilvl w:val="4"/>
          <w:numId w:val="9"/>
        </w:numPr>
        <w:ind w:right="0" w:hanging="360"/>
        <w:pPrChange w:id="98" w:author="Vinh Phuc" w:date="2023-05-29T21:54:00Z">
          <w:pPr>
            <w:numPr>
              <w:ilvl w:val="4"/>
              <w:numId w:val="23"/>
            </w:numPr>
            <w:ind w:left="2866" w:right="0" w:hanging="361"/>
          </w:pPr>
        </w:pPrChange>
      </w:pPr>
      <w:r>
        <w:t xml:space="preserve">Phương thức khởi tạo truyền vào 02 tham số là đường dẫn của file </w:t>
      </w:r>
      <w:r>
        <w:rPr>
          <w:i/>
        </w:rPr>
        <w:t>IDCard.txt</w:t>
      </w:r>
      <w:r>
        <w:t xml:space="preserve"> để đọc danh sách các thẻ định danh và đường dẫn của file </w:t>
      </w:r>
      <w:r>
        <w:rPr>
          <w:i/>
        </w:rPr>
        <w:t>PaymentInformation.txt</w:t>
      </w:r>
      <w:r>
        <w:t xml:space="preserve"> để đọc danh sách các tài khoản thanh toán. </w:t>
      </w:r>
    </w:p>
    <w:p w14:paraId="47C9A5F3" w14:textId="77777777" w:rsidR="00487917" w:rsidRDefault="00000000">
      <w:pPr>
        <w:numPr>
          <w:ilvl w:val="4"/>
          <w:numId w:val="9"/>
        </w:numPr>
        <w:ind w:right="0" w:hanging="360"/>
        <w:pPrChange w:id="99" w:author="Vinh Phuc" w:date="2023-05-29T21:54:00Z">
          <w:pPr>
            <w:numPr>
              <w:ilvl w:val="4"/>
              <w:numId w:val="23"/>
            </w:numPr>
            <w:ind w:left="2866" w:right="0" w:hanging="361"/>
          </w:pPr>
        </w:pPrChange>
      </w:pPr>
      <w:r>
        <w:rPr>
          <w:b/>
        </w:rPr>
        <w:t xml:space="preserve">ArrayList&lt;Payment&gt; </w:t>
      </w:r>
      <w:proofErr w:type="gramStart"/>
      <w:r>
        <w:rPr>
          <w:b/>
        </w:rPr>
        <w:t>getPaymentObject(</w:t>
      </w:r>
      <w:proofErr w:type="gramEnd"/>
      <w:r>
        <w:rPr>
          <w:b/>
        </w:rPr>
        <w:t>)</w:t>
      </w:r>
      <w:r>
        <w:t xml:space="preserve">: trả về danh sách các tài khoản thanh toán. </w:t>
      </w:r>
    </w:p>
    <w:p w14:paraId="1DF031E6" w14:textId="77777777" w:rsidR="00487917" w:rsidRDefault="00000000">
      <w:pPr>
        <w:numPr>
          <w:ilvl w:val="4"/>
          <w:numId w:val="9"/>
        </w:numPr>
        <w:ind w:right="0" w:hanging="360"/>
        <w:pPrChange w:id="100" w:author="Vinh Phuc" w:date="2023-05-29T21:54:00Z">
          <w:pPr>
            <w:numPr>
              <w:ilvl w:val="4"/>
              <w:numId w:val="23"/>
            </w:numPr>
            <w:ind w:left="2866" w:right="0" w:hanging="361"/>
          </w:pPr>
        </w:pPrChange>
      </w:pPr>
      <w:r>
        <w:t xml:space="preserve">Các phương thức còn lại sẽ tương ứng với Yêu cầu 3 đến Yêu cầu 9 và sẽ được mô tả bên dưới phần Yêu cầu đề bài. </w:t>
      </w:r>
    </w:p>
    <w:p w14:paraId="22B6F722" w14:textId="77777777" w:rsidR="00487917" w:rsidRDefault="00000000">
      <w:pPr>
        <w:numPr>
          <w:ilvl w:val="0"/>
          <w:numId w:val="6"/>
        </w:numPr>
        <w:ind w:right="191" w:hanging="360"/>
        <w:pPrChange w:id="101" w:author="Vinh Phuc" w:date="2023-05-29T21:54:00Z">
          <w:pPr>
            <w:numPr>
              <w:numId w:val="21"/>
            </w:numPr>
            <w:ind w:left="1440" w:right="191" w:hanging="360"/>
          </w:pPr>
        </w:pPrChange>
      </w:pPr>
      <w:r>
        <w:t xml:space="preserve">Lớp </w:t>
      </w:r>
      <w:r>
        <w:rPr>
          <w:b/>
        </w:rPr>
        <w:t>TestReq1</w:t>
      </w:r>
      <w:r>
        <w:t xml:space="preserve">, </w:t>
      </w:r>
      <w:r>
        <w:rPr>
          <w:b/>
        </w:rPr>
        <w:t>TestReq2</w:t>
      </w:r>
      <w:r>
        <w:t xml:space="preserve"> – Chứa phương thức main kiểm thử Yêu cầu 1 và 2 </w:t>
      </w:r>
      <w:r>
        <w:rPr>
          <w:rFonts w:ascii="Courier New" w:eastAsia="Courier New" w:hAnsi="Courier New" w:cs="Courier New"/>
        </w:rPr>
        <w:t>o</w:t>
      </w:r>
      <w:r>
        <w:rPr>
          <w:rFonts w:ascii="Arial" w:eastAsia="Arial" w:hAnsi="Arial" w:cs="Arial"/>
        </w:rPr>
        <w:t xml:space="preserve"> </w:t>
      </w:r>
      <w:r>
        <w:t xml:space="preserve">Lớp </w:t>
      </w:r>
      <w:r>
        <w:rPr>
          <w:b/>
        </w:rPr>
        <w:t>Test</w:t>
      </w:r>
      <w:r>
        <w:t xml:space="preserve"> – Chứa phương thức main kiểm thử Yêu cầu 3 đến Yêu cầu 9 </w:t>
      </w:r>
    </w:p>
    <w:p w14:paraId="60339E21" w14:textId="77777777" w:rsidR="00487917" w:rsidRDefault="00000000">
      <w:pPr>
        <w:ind w:left="1090" w:right="737"/>
      </w:pPr>
      <w:r>
        <w:rPr>
          <w:rFonts w:ascii="Wingdings" w:eastAsia="Wingdings" w:hAnsi="Wingdings" w:cs="Wingdings"/>
        </w:rPr>
        <w:t>▪</w:t>
      </w:r>
      <w:r>
        <w:rPr>
          <w:rFonts w:ascii="Arial" w:eastAsia="Arial" w:hAnsi="Arial" w:cs="Arial"/>
        </w:rPr>
        <w:t xml:space="preserve"> </w:t>
      </w:r>
      <w:r>
        <w:t xml:space="preserve">Phương thức: </w:t>
      </w:r>
    </w:p>
    <w:p w14:paraId="37463C78" w14:textId="77777777" w:rsidR="00487917" w:rsidRDefault="00000000">
      <w:pPr>
        <w:spacing w:after="105"/>
        <w:ind w:left="2866" w:right="0" w:hanging="360"/>
        <w:pPrChange w:id="102" w:author="Vinh Phuc" w:date="2023-05-29T21:54:00Z">
          <w:pPr>
            <w:spacing w:after="105"/>
            <w:ind w:left="2866" w:right="0" w:hanging="361"/>
          </w:pPr>
        </w:pPrChange>
      </w:pPr>
      <w:r>
        <w:rPr>
          <w:rFonts w:ascii="Segoe UI Symbol" w:eastAsia="Segoe UI Symbol" w:hAnsi="Segoe UI Symbol" w:cs="Segoe UI Symbol"/>
        </w:rPr>
        <w:t>•</w:t>
      </w:r>
      <w:r>
        <w:rPr>
          <w:rFonts w:ascii="Arial" w:eastAsia="Arial" w:hAnsi="Arial" w:cs="Arial"/>
        </w:rPr>
        <w:t xml:space="preserve"> </w:t>
      </w:r>
      <w:r>
        <w:rPr>
          <w:b/>
        </w:rPr>
        <w:t xml:space="preserve">boolean </w:t>
      </w:r>
      <w:proofErr w:type="gramStart"/>
      <w:r>
        <w:rPr>
          <w:b/>
        </w:rPr>
        <w:t>writeFile(</w:t>
      </w:r>
      <w:proofErr w:type="gramEnd"/>
      <w:r>
        <w:rPr>
          <w:b/>
        </w:rPr>
        <w:t>String path, ArrayList&lt;E&gt; list)</w:t>
      </w:r>
      <w:r>
        <w:t xml:space="preserve">: phương thức dùng để ghi danh sách thành file theo đường dẫn từ tham số </w:t>
      </w:r>
      <w:r>
        <w:rPr>
          <w:i/>
        </w:rPr>
        <w:t>path</w:t>
      </w:r>
      <w:r>
        <w:t xml:space="preserve"> truyền vào. </w:t>
      </w:r>
    </w:p>
    <w:p w14:paraId="1C8A9153" w14:textId="77777777" w:rsidR="00487917" w:rsidRDefault="00000000">
      <w:pPr>
        <w:pStyle w:val="Heading1"/>
      </w:pPr>
      <w:r>
        <w:t>V.</w:t>
      </w:r>
      <w:r>
        <w:rPr>
          <w:rFonts w:ascii="Arial" w:eastAsia="Arial" w:hAnsi="Arial" w:cs="Arial"/>
        </w:rPr>
        <w:t xml:space="preserve"> </w:t>
      </w:r>
      <w:r>
        <w:t xml:space="preserve">Mô tả file input và file output </w:t>
      </w:r>
    </w:p>
    <w:p w14:paraId="0AF5ECCE" w14:textId="77777777" w:rsidR="00487917" w:rsidRDefault="00000000">
      <w:pPr>
        <w:numPr>
          <w:ilvl w:val="0"/>
          <w:numId w:val="10"/>
        </w:numPr>
        <w:ind w:right="0" w:hanging="360"/>
        <w:pPrChange w:id="103" w:author="Vinh Phuc" w:date="2023-05-29T21:54:00Z">
          <w:pPr>
            <w:numPr>
              <w:numId w:val="24"/>
            </w:numPr>
            <w:ind w:left="797" w:right="0" w:hanging="360"/>
          </w:pPr>
        </w:pPrChange>
      </w:pPr>
      <w:r>
        <w:t xml:space="preserve">File input có tên </w:t>
      </w:r>
      <w:r>
        <w:rPr>
          <w:i/>
        </w:rPr>
        <w:t>IDCard.txt</w:t>
      </w:r>
      <w:r>
        <w:rPr>
          <w:b/>
        </w:rPr>
        <w:t xml:space="preserve"> </w:t>
      </w:r>
      <w:r>
        <w:t xml:space="preserve">chứa danh sách thẻ định danh với mỗi dòng ứng với thuộc tính của 01 thẻ định danh được cách nhau bằng dấu “,” theo định dạng: </w:t>
      </w:r>
    </w:p>
    <w:p w14:paraId="178A5189" w14:textId="77777777" w:rsidR="00487917" w:rsidRDefault="00000000">
      <w:pPr>
        <w:ind w:left="1815" w:right="0"/>
      </w:pPr>
      <w:r>
        <w:t xml:space="preserve">số định </w:t>
      </w:r>
      <w:proofErr w:type="gramStart"/>
      <w:r>
        <w:t>danh,họ</w:t>
      </w:r>
      <w:proofErr w:type="gramEnd"/>
      <w:r>
        <w:t xml:space="preserve"> tên,giới tính,ngày tháng năm sinh,địa chỉ,số điện thoại </w:t>
      </w:r>
    </w:p>
    <w:p w14:paraId="3066BF2D" w14:textId="7F22597C" w:rsidR="00487917" w:rsidRDefault="00000000">
      <w:pPr>
        <w:spacing w:after="50" w:line="259" w:lineRule="auto"/>
        <w:ind w:left="0" w:right="1246" w:firstLine="0"/>
        <w:jc w:val="right"/>
        <w:pPrChange w:id="104" w:author="Vinh Phuc" w:date="2023-05-29T21:54:00Z">
          <w:pPr>
            <w:spacing w:after="54" w:line="259" w:lineRule="auto"/>
            <w:ind w:left="0" w:right="1246" w:firstLine="0"/>
            <w:jc w:val="right"/>
          </w:pPr>
        </w:pPrChange>
      </w:pPr>
      <w:del w:id="105" w:author="Vinh Phuc" w:date="2023-05-29T21:54:00Z">
        <w:r>
          <w:rPr>
            <w:noProof/>
          </w:rPr>
          <w:drawing>
            <wp:inline distT="0" distB="0" distL="0" distR="0" wp14:anchorId="63CFF663" wp14:editId="3C2C160C">
              <wp:extent cx="4268851" cy="321310"/>
              <wp:effectExtent l="0" t="0" r="0" b="0"/>
              <wp:docPr id="1511371959" name="Picture 1511371959"/>
              <wp:cNvGraphicFramePr/>
              <a:graphic xmlns:a="http://schemas.openxmlformats.org/drawingml/2006/main">
                <a:graphicData uri="http://schemas.openxmlformats.org/drawingml/2006/picture">
                  <pic:pic xmlns:pic="http://schemas.openxmlformats.org/drawingml/2006/picture">
                    <pic:nvPicPr>
                      <pic:cNvPr id="3273" name="Picture 3273"/>
                      <pic:cNvPicPr/>
                    </pic:nvPicPr>
                    <pic:blipFill>
                      <a:blip r:embed="rId14"/>
                      <a:stretch>
                        <a:fillRect/>
                      </a:stretch>
                    </pic:blipFill>
                    <pic:spPr>
                      <a:xfrm>
                        <a:off x="0" y="0"/>
                        <a:ext cx="4268851" cy="321310"/>
                      </a:xfrm>
                      <a:prstGeom prst="rect">
                        <a:avLst/>
                      </a:prstGeom>
                    </pic:spPr>
                  </pic:pic>
                </a:graphicData>
              </a:graphic>
            </wp:inline>
          </w:drawing>
        </w:r>
      </w:del>
      <w:ins w:id="106" w:author="Vinh Phuc" w:date="2023-05-29T21:54:00Z">
        <w:r>
          <w:rPr>
            <w:noProof/>
          </w:rPr>
          <w:drawing>
            <wp:inline distT="0" distB="0" distL="0" distR="0" wp14:anchorId="2D9BC3C0" wp14:editId="4BB17384">
              <wp:extent cx="4268851" cy="321310"/>
              <wp:effectExtent l="0" t="0" r="0" b="0"/>
              <wp:docPr id="3271" name="Picture 3271"/>
              <wp:cNvGraphicFramePr/>
              <a:graphic xmlns:a="http://schemas.openxmlformats.org/drawingml/2006/main">
                <a:graphicData uri="http://schemas.openxmlformats.org/drawingml/2006/picture">
                  <pic:pic xmlns:pic="http://schemas.openxmlformats.org/drawingml/2006/picture">
                    <pic:nvPicPr>
                      <pic:cNvPr id="3271" name="Picture 3271"/>
                      <pic:cNvPicPr/>
                    </pic:nvPicPr>
                    <pic:blipFill>
                      <a:blip r:embed="rId14"/>
                      <a:stretch>
                        <a:fillRect/>
                      </a:stretch>
                    </pic:blipFill>
                    <pic:spPr>
                      <a:xfrm>
                        <a:off x="0" y="0"/>
                        <a:ext cx="4268851" cy="321310"/>
                      </a:xfrm>
                      <a:prstGeom prst="rect">
                        <a:avLst/>
                      </a:prstGeom>
                    </pic:spPr>
                  </pic:pic>
                </a:graphicData>
              </a:graphic>
            </wp:inline>
          </w:drawing>
        </w:r>
      </w:ins>
      <w:r>
        <w:t xml:space="preserve"> </w:t>
      </w:r>
    </w:p>
    <w:p w14:paraId="70C0E2FB" w14:textId="77777777" w:rsidR="00487917" w:rsidRDefault="00000000">
      <w:pPr>
        <w:spacing w:after="11"/>
        <w:ind w:left="730" w:right="0"/>
      </w:pPr>
      <w:r>
        <w:t xml:space="preserve">Với số định danh gồm 6 ký tự số, ngày tháng năm sinh được đặt theo định dạng dd/mm/yyyy, số điện thoại gồm 7 ký tự số. </w:t>
      </w:r>
    </w:p>
    <w:p w14:paraId="32D0BBE2" w14:textId="77777777" w:rsidR="00487917" w:rsidRDefault="00000000">
      <w:pPr>
        <w:numPr>
          <w:ilvl w:val="0"/>
          <w:numId w:val="10"/>
        </w:numPr>
        <w:spacing w:after="93"/>
        <w:ind w:right="0" w:hanging="360"/>
        <w:pPrChange w:id="107" w:author="Vinh Phuc" w:date="2023-05-29T21:54:00Z">
          <w:pPr>
            <w:numPr>
              <w:numId w:val="24"/>
            </w:numPr>
            <w:spacing w:after="94"/>
            <w:ind w:left="797" w:right="0" w:hanging="360"/>
          </w:pPr>
        </w:pPrChange>
      </w:pPr>
      <w:r>
        <w:t xml:space="preserve">File input có tên </w:t>
      </w:r>
      <w:r>
        <w:rPr>
          <w:i/>
        </w:rPr>
        <w:t>PaymentInformation.txt</w:t>
      </w:r>
      <w:r>
        <w:t xml:space="preserve"> chứa thông tin của các tài khoản thanh toán tương ứng, với mỗi dòng ứng với thông tin của một đối theo định dạng:</w:t>
      </w:r>
      <w:r>
        <w:rPr>
          <w:b/>
        </w:rPr>
        <w:t xml:space="preserve"> </w:t>
      </w:r>
      <w:r>
        <w:rPr>
          <w:rFonts w:ascii="Courier New" w:eastAsia="Courier New" w:hAnsi="Courier New" w:cs="Courier New"/>
        </w:rPr>
        <w:t>o</w:t>
      </w:r>
      <w:r>
        <w:rPr>
          <w:rFonts w:ascii="Arial" w:eastAsia="Arial" w:hAnsi="Arial" w:cs="Arial"/>
        </w:rPr>
        <w:t xml:space="preserve"> </w:t>
      </w:r>
      <w:r>
        <w:rPr>
          <w:b/>
        </w:rPr>
        <w:t xml:space="preserve">ConvenientCard </w:t>
      </w:r>
    </w:p>
    <w:p w14:paraId="0CC49AF5" w14:textId="77777777" w:rsidR="00487917" w:rsidRDefault="00000000">
      <w:pPr>
        <w:spacing w:after="24" w:line="259" w:lineRule="auto"/>
        <w:ind w:left="443" w:right="436"/>
        <w:jc w:val="center"/>
        <w:pPrChange w:id="108" w:author="Vinh Phuc" w:date="2023-05-29T21:54:00Z">
          <w:pPr>
            <w:spacing w:after="24" w:line="259" w:lineRule="auto"/>
            <w:ind w:left="444" w:right="437"/>
            <w:jc w:val="center"/>
          </w:pPr>
        </w:pPrChange>
      </w:pPr>
      <w:r>
        <w:t xml:space="preserve">số định danh </w:t>
      </w:r>
    </w:p>
    <w:p w14:paraId="6D7951EA" w14:textId="02569B49" w:rsidR="00487917" w:rsidRDefault="00000000">
      <w:pPr>
        <w:spacing w:after="0" w:line="259" w:lineRule="auto"/>
        <w:ind w:left="54" w:right="0" w:firstLine="0"/>
        <w:jc w:val="center"/>
      </w:pPr>
      <w:del w:id="109" w:author="Vinh Phuc" w:date="2023-05-29T21:54:00Z">
        <w:r>
          <w:rPr>
            <w:noProof/>
          </w:rPr>
          <w:drawing>
            <wp:inline distT="0" distB="0" distL="0" distR="0" wp14:anchorId="4F8FF997" wp14:editId="6166E6EE">
              <wp:extent cx="545783" cy="363855"/>
              <wp:effectExtent l="0" t="0" r="0" b="0"/>
              <wp:docPr id="1791765366" name="Picture 1791765366"/>
              <wp:cNvGraphicFramePr/>
              <a:graphic xmlns:a="http://schemas.openxmlformats.org/drawingml/2006/main">
                <a:graphicData uri="http://schemas.openxmlformats.org/drawingml/2006/picture">
                  <pic:pic xmlns:pic="http://schemas.openxmlformats.org/drawingml/2006/picture">
                    <pic:nvPicPr>
                      <pic:cNvPr id="3275" name="Picture 3275"/>
                      <pic:cNvPicPr/>
                    </pic:nvPicPr>
                    <pic:blipFill>
                      <a:blip r:embed="rId15"/>
                      <a:stretch>
                        <a:fillRect/>
                      </a:stretch>
                    </pic:blipFill>
                    <pic:spPr>
                      <a:xfrm>
                        <a:off x="0" y="0"/>
                        <a:ext cx="545783" cy="363855"/>
                      </a:xfrm>
                      <a:prstGeom prst="rect">
                        <a:avLst/>
                      </a:prstGeom>
                    </pic:spPr>
                  </pic:pic>
                </a:graphicData>
              </a:graphic>
            </wp:inline>
          </w:drawing>
        </w:r>
      </w:del>
      <w:ins w:id="110" w:author="Vinh Phuc" w:date="2023-05-29T21:54:00Z">
        <w:r>
          <w:rPr>
            <w:noProof/>
          </w:rPr>
          <w:drawing>
            <wp:inline distT="0" distB="0" distL="0" distR="0" wp14:anchorId="71A975D4" wp14:editId="0D1A2EEB">
              <wp:extent cx="545783" cy="363855"/>
              <wp:effectExtent l="0" t="0" r="0" b="0"/>
              <wp:docPr id="3273" name="Picture 3273"/>
              <wp:cNvGraphicFramePr/>
              <a:graphic xmlns:a="http://schemas.openxmlformats.org/drawingml/2006/main">
                <a:graphicData uri="http://schemas.openxmlformats.org/drawingml/2006/picture">
                  <pic:pic xmlns:pic="http://schemas.openxmlformats.org/drawingml/2006/picture">
                    <pic:nvPicPr>
                      <pic:cNvPr id="3273" name="Picture 3273"/>
                      <pic:cNvPicPr/>
                    </pic:nvPicPr>
                    <pic:blipFill>
                      <a:blip r:embed="rId15"/>
                      <a:stretch>
                        <a:fillRect/>
                      </a:stretch>
                    </pic:blipFill>
                    <pic:spPr>
                      <a:xfrm>
                        <a:off x="0" y="0"/>
                        <a:ext cx="545783" cy="363855"/>
                      </a:xfrm>
                      <a:prstGeom prst="rect">
                        <a:avLst/>
                      </a:prstGeom>
                    </pic:spPr>
                  </pic:pic>
                </a:graphicData>
              </a:graphic>
            </wp:inline>
          </w:drawing>
        </w:r>
      </w:ins>
      <w:r>
        <w:t xml:space="preserve"> </w:t>
      </w:r>
    </w:p>
    <w:p w14:paraId="62485E97" w14:textId="77777777" w:rsidR="00487917" w:rsidRDefault="00000000">
      <w:pPr>
        <w:ind w:left="1080" w:right="1375" w:hanging="1080"/>
      </w:pPr>
      <w:r>
        <w:t xml:space="preserve">  Số định danh này sẽ tương ứng thẻ định danh trong ConvenientCard.  </w:t>
      </w:r>
      <w:r>
        <w:rPr>
          <w:rFonts w:ascii="Courier New" w:eastAsia="Courier New" w:hAnsi="Courier New" w:cs="Courier New"/>
        </w:rPr>
        <w:t>o</w:t>
      </w:r>
      <w:r>
        <w:rPr>
          <w:rFonts w:ascii="Arial" w:eastAsia="Arial" w:hAnsi="Arial" w:cs="Arial"/>
        </w:rPr>
        <w:t xml:space="preserve"> </w:t>
      </w:r>
      <w:r>
        <w:rPr>
          <w:b/>
        </w:rPr>
        <w:t xml:space="preserve">EWallet </w:t>
      </w:r>
    </w:p>
    <w:p w14:paraId="0D61A5F1" w14:textId="77777777" w:rsidR="00487917" w:rsidRDefault="00000000">
      <w:pPr>
        <w:spacing w:after="26" w:line="259" w:lineRule="auto"/>
        <w:ind w:left="443" w:right="436"/>
        <w:jc w:val="center"/>
        <w:pPrChange w:id="111" w:author="Vinh Phuc" w:date="2023-05-29T21:54:00Z">
          <w:pPr>
            <w:spacing w:after="26" w:line="259" w:lineRule="auto"/>
            <w:ind w:left="444" w:right="437"/>
            <w:jc w:val="center"/>
          </w:pPr>
        </w:pPrChange>
      </w:pPr>
      <w:r>
        <w:t xml:space="preserve">số điện thoại </w:t>
      </w:r>
    </w:p>
    <w:p w14:paraId="7627D548" w14:textId="43B61778" w:rsidR="00487917" w:rsidRDefault="00000000">
      <w:pPr>
        <w:spacing w:after="0" w:line="259" w:lineRule="auto"/>
        <w:ind w:left="56" w:right="0" w:firstLine="0"/>
        <w:jc w:val="center"/>
      </w:pPr>
      <w:del w:id="112" w:author="Vinh Phuc" w:date="2023-05-29T21:54:00Z">
        <w:r>
          <w:rPr>
            <w:noProof/>
          </w:rPr>
          <w:drawing>
            <wp:inline distT="0" distB="0" distL="0" distR="0" wp14:anchorId="3BAF3CB9" wp14:editId="4CB94EC9">
              <wp:extent cx="571462" cy="356235"/>
              <wp:effectExtent l="0" t="0" r="0" b="0"/>
              <wp:docPr id="3277" name="Picture 3277"/>
              <wp:cNvGraphicFramePr/>
              <a:graphic xmlns:a="http://schemas.openxmlformats.org/drawingml/2006/main">
                <a:graphicData uri="http://schemas.openxmlformats.org/drawingml/2006/picture">
                  <pic:pic xmlns:pic="http://schemas.openxmlformats.org/drawingml/2006/picture">
                    <pic:nvPicPr>
                      <pic:cNvPr id="3277" name="Picture 3277"/>
                      <pic:cNvPicPr/>
                    </pic:nvPicPr>
                    <pic:blipFill>
                      <a:blip r:embed="rId16"/>
                      <a:stretch>
                        <a:fillRect/>
                      </a:stretch>
                    </pic:blipFill>
                    <pic:spPr>
                      <a:xfrm>
                        <a:off x="0" y="0"/>
                        <a:ext cx="571462" cy="356235"/>
                      </a:xfrm>
                      <a:prstGeom prst="rect">
                        <a:avLst/>
                      </a:prstGeom>
                    </pic:spPr>
                  </pic:pic>
                </a:graphicData>
              </a:graphic>
            </wp:inline>
          </w:drawing>
        </w:r>
      </w:del>
      <w:ins w:id="113" w:author="Vinh Phuc" w:date="2023-05-29T21:54:00Z">
        <w:r>
          <w:rPr>
            <w:noProof/>
          </w:rPr>
          <w:drawing>
            <wp:inline distT="0" distB="0" distL="0" distR="0" wp14:anchorId="4086AC3C" wp14:editId="098A62DA">
              <wp:extent cx="571462" cy="356235"/>
              <wp:effectExtent l="0" t="0" r="0" b="0"/>
              <wp:docPr id="3275" name="Picture 3275"/>
              <wp:cNvGraphicFramePr/>
              <a:graphic xmlns:a="http://schemas.openxmlformats.org/drawingml/2006/main">
                <a:graphicData uri="http://schemas.openxmlformats.org/drawingml/2006/picture">
                  <pic:pic xmlns:pic="http://schemas.openxmlformats.org/drawingml/2006/picture">
                    <pic:nvPicPr>
                      <pic:cNvPr id="3275" name="Picture 3275"/>
                      <pic:cNvPicPr/>
                    </pic:nvPicPr>
                    <pic:blipFill>
                      <a:blip r:embed="rId16"/>
                      <a:stretch>
                        <a:fillRect/>
                      </a:stretch>
                    </pic:blipFill>
                    <pic:spPr>
                      <a:xfrm>
                        <a:off x="0" y="0"/>
                        <a:ext cx="571462" cy="356235"/>
                      </a:xfrm>
                      <a:prstGeom prst="rect">
                        <a:avLst/>
                      </a:prstGeom>
                    </pic:spPr>
                  </pic:pic>
                </a:graphicData>
              </a:graphic>
            </wp:inline>
          </w:drawing>
        </w:r>
      </w:ins>
      <w:r>
        <w:t xml:space="preserve"> </w:t>
      </w:r>
    </w:p>
    <w:p w14:paraId="712E16FA" w14:textId="77777777" w:rsidR="00487917" w:rsidRDefault="00487917">
      <w:pPr>
        <w:sectPr w:rsidR="00487917">
          <w:headerReference w:type="even" r:id="rId17"/>
          <w:headerReference w:type="default" r:id="rId18"/>
          <w:footerReference w:type="even" r:id="rId19"/>
          <w:footerReference w:type="default" r:id="rId20"/>
          <w:headerReference w:type="first" r:id="rId21"/>
          <w:footerReference w:type="first" r:id="rId22"/>
          <w:pgSz w:w="12240" w:h="15840"/>
          <w:pgMar w:top="2240" w:right="1128" w:bottom="983" w:left="1419" w:header="715" w:footer="704" w:gutter="0"/>
          <w:cols w:space="720"/>
          <w:sectPrChange w:id="120" w:author="Vinh Phuc" w:date="2023-05-29T21:54:00Z">
            <w:sectPr w:rsidR="00487917">
              <w:pgMar w:top="2240" w:right="1128" w:bottom="983" w:left="1419" w:header="715" w:footer="705" w:gutter="0"/>
            </w:sectPr>
          </w:sectPrChange>
        </w:sectPr>
      </w:pPr>
    </w:p>
    <w:p w14:paraId="10345D59" w14:textId="77777777" w:rsidR="00487917" w:rsidRDefault="00000000" w:rsidP="00AD606A">
      <w:pPr>
        <w:spacing w:after="47" w:line="259" w:lineRule="auto"/>
        <w:ind w:left="1527" w:right="0"/>
      </w:pPr>
      <w:r>
        <w:rPr>
          <w:b/>
        </w:rPr>
        <w:t xml:space="preserve">BankAccount </w:t>
      </w:r>
    </w:p>
    <w:p w14:paraId="43EDE1CB" w14:textId="77777777" w:rsidR="00487917" w:rsidRDefault="00000000">
      <w:pPr>
        <w:spacing w:after="0" w:line="259" w:lineRule="auto"/>
        <w:ind w:left="443" w:right="363"/>
        <w:jc w:val="center"/>
        <w:pPrChange w:id="121" w:author="Vinh Phuc" w:date="2023-05-29T21:54:00Z">
          <w:pPr>
            <w:spacing w:after="0" w:line="259" w:lineRule="auto"/>
            <w:ind w:left="444" w:right="363"/>
            <w:jc w:val="center"/>
          </w:pPr>
        </w:pPrChange>
      </w:pPr>
      <w:r>
        <w:t xml:space="preserve">số định </w:t>
      </w:r>
      <w:proofErr w:type="gramStart"/>
      <w:r>
        <w:t>danh,tỉ</w:t>
      </w:r>
      <w:proofErr w:type="gramEnd"/>
      <w:r>
        <w:t xml:space="preserve"> lệ lãi suất </w:t>
      </w:r>
    </w:p>
    <w:p w14:paraId="17FC0702" w14:textId="7C105D17" w:rsidR="00487917" w:rsidRDefault="00000000">
      <w:pPr>
        <w:spacing w:after="30" w:line="259" w:lineRule="auto"/>
        <w:ind w:left="130" w:right="0" w:firstLine="0"/>
        <w:jc w:val="center"/>
      </w:pPr>
      <w:del w:id="122" w:author="Vinh Phuc" w:date="2023-05-29T21:54:00Z">
        <w:r>
          <w:rPr>
            <w:noProof/>
          </w:rPr>
          <w:drawing>
            <wp:inline distT="0" distB="0" distL="0" distR="0" wp14:anchorId="1AD04706" wp14:editId="43417AD6">
              <wp:extent cx="919378" cy="324485"/>
              <wp:effectExtent l="0" t="0" r="0" b="0"/>
              <wp:docPr id="1639133130" name="Picture 1639133130"/>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23"/>
                      <a:stretch>
                        <a:fillRect/>
                      </a:stretch>
                    </pic:blipFill>
                    <pic:spPr>
                      <a:xfrm>
                        <a:off x="0" y="0"/>
                        <a:ext cx="919378" cy="324485"/>
                      </a:xfrm>
                      <a:prstGeom prst="rect">
                        <a:avLst/>
                      </a:prstGeom>
                    </pic:spPr>
                  </pic:pic>
                </a:graphicData>
              </a:graphic>
            </wp:inline>
          </w:drawing>
        </w:r>
      </w:del>
      <w:ins w:id="123" w:author="Vinh Phuc" w:date="2023-05-29T21:54:00Z">
        <w:r>
          <w:rPr>
            <w:noProof/>
          </w:rPr>
          <w:drawing>
            <wp:inline distT="0" distB="0" distL="0" distR="0" wp14:anchorId="1CFEEBA3" wp14:editId="7AA286A8">
              <wp:extent cx="919378" cy="324485"/>
              <wp:effectExtent l="0" t="0" r="0" b="0"/>
              <wp:docPr id="3926" name="Picture 3926"/>
              <wp:cNvGraphicFramePr/>
              <a:graphic xmlns:a="http://schemas.openxmlformats.org/drawingml/2006/main">
                <a:graphicData uri="http://schemas.openxmlformats.org/drawingml/2006/picture">
                  <pic:pic xmlns:pic="http://schemas.openxmlformats.org/drawingml/2006/picture">
                    <pic:nvPicPr>
                      <pic:cNvPr id="3926" name="Picture 3926"/>
                      <pic:cNvPicPr/>
                    </pic:nvPicPr>
                    <pic:blipFill>
                      <a:blip r:embed="rId23"/>
                      <a:stretch>
                        <a:fillRect/>
                      </a:stretch>
                    </pic:blipFill>
                    <pic:spPr>
                      <a:xfrm>
                        <a:off x="0" y="0"/>
                        <a:ext cx="919378" cy="324485"/>
                      </a:xfrm>
                      <a:prstGeom prst="rect">
                        <a:avLst/>
                      </a:prstGeom>
                    </pic:spPr>
                  </pic:pic>
                </a:graphicData>
              </a:graphic>
            </wp:inline>
          </w:drawing>
        </w:r>
      </w:ins>
      <w:r>
        <w:t xml:space="preserve"> </w:t>
      </w:r>
    </w:p>
    <w:p w14:paraId="3AA59E89" w14:textId="77777777" w:rsidR="00487917" w:rsidRDefault="00000000">
      <w:pPr>
        <w:numPr>
          <w:ilvl w:val="0"/>
          <w:numId w:val="10"/>
        </w:numPr>
        <w:spacing w:after="66"/>
        <w:ind w:right="0" w:hanging="360"/>
        <w:pPrChange w:id="124" w:author="Vinh Phuc" w:date="2023-05-29T21:54:00Z">
          <w:pPr>
            <w:numPr>
              <w:numId w:val="24"/>
            </w:numPr>
            <w:spacing w:after="66"/>
            <w:ind w:left="797" w:right="0" w:hanging="360"/>
          </w:pPr>
        </w:pPrChange>
      </w:pPr>
      <w:r>
        <w:t xml:space="preserve">File input có tên </w:t>
      </w:r>
      <w:r>
        <w:rPr>
          <w:i/>
        </w:rPr>
        <w:t xml:space="preserve">TopUpHistory.txt </w:t>
      </w:r>
      <w:r>
        <w:t>chứa thông tin nạp tiền vào các tài khoản thanh toán, với mỗi dòng là một lệnh nạp tiền tương ứng với tài khoản theo định dạng:</w:t>
      </w:r>
      <w:r>
        <w:rPr>
          <w:b/>
        </w:rPr>
        <w:t xml:space="preserve"> </w:t>
      </w:r>
    </w:p>
    <w:p w14:paraId="7EBFBA31" w14:textId="77777777" w:rsidR="00487917" w:rsidRDefault="00000000">
      <w:pPr>
        <w:spacing w:after="9" w:line="259" w:lineRule="auto"/>
        <w:ind w:left="443" w:right="0"/>
        <w:jc w:val="center"/>
        <w:pPrChange w:id="125" w:author="Vinh Phuc" w:date="2023-05-29T21:54:00Z">
          <w:pPr>
            <w:spacing w:after="9" w:line="259" w:lineRule="auto"/>
            <w:ind w:left="444" w:right="0"/>
            <w:jc w:val="center"/>
          </w:pPr>
        </w:pPrChange>
      </w:pPr>
      <w:r>
        <w:t xml:space="preserve">mã loại tài </w:t>
      </w:r>
      <w:proofErr w:type="gramStart"/>
      <w:r>
        <w:t>khoản,thông</w:t>
      </w:r>
      <w:proofErr w:type="gramEnd"/>
      <w:r>
        <w:t xml:space="preserve"> tin tài khoản,số tiền nạp </w:t>
      </w:r>
    </w:p>
    <w:p w14:paraId="1C56F47F" w14:textId="42122C6C" w:rsidR="00487917" w:rsidRDefault="00000000">
      <w:pPr>
        <w:spacing w:after="48" w:line="259" w:lineRule="auto"/>
        <w:ind w:left="130" w:right="0" w:firstLine="0"/>
        <w:jc w:val="center"/>
        <w:pPrChange w:id="126" w:author="Vinh Phuc" w:date="2023-05-29T21:54:00Z">
          <w:pPr>
            <w:spacing w:after="48" w:line="259" w:lineRule="auto"/>
            <w:ind w:left="131" w:right="0" w:firstLine="0"/>
            <w:jc w:val="center"/>
          </w:pPr>
        </w:pPrChange>
      </w:pPr>
      <w:del w:id="127" w:author="Vinh Phuc" w:date="2023-05-29T21:54:00Z">
        <w:r>
          <w:rPr>
            <w:noProof/>
          </w:rPr>
          <w:drawing>
            <wp:inline distT="0" distB="0" distL="0" distR="0" wp14:anchorId="4E3F0C6A" wp14:editId="63CC2EE6">
              <wp:extent cx="1096683" cy="796925"/>
              <wp:effectExtent l="0" t="0" r="0" b="0"/>
              <wp:docPr id="3932" name="Picture 3932"/>
              <wp:cNvGraphicFramePr/>
              <a:graphic xmlns:a="http://schemas.openxmlformats.org/drawingml/2006/main">
                <a:graphicData uri="http://schemas.openxmlformats.org/drawingml/2006/picture">
                  <pic:pic xmlns:pic="http://schemas.openxmlformats.org/drawingml/2006/picture">
                    <pic:nvPicPr>
                      <pic:cNvPr id="3932" name="Picture 3932"/>
                      <pic:cNvPicPr/>
                    </pic:nvPicPr>
                    <pic:blipFill>
                      <a:blip r:embed="rId24"/>
                      <a:stretch>
                        <a:fillRect/>
                      </a:stretch>
                    </pic:blipFill>
                    <pic:spPr>
                      <a:xfrm>
                        <a:off x="0" y="0"/>
                        <a:ext cx="1096683" cy="796925"/>
                      </a:xfrm>
                      <a:prstGeom prst="rect">
                        <a:avLst/>
                      </a:prstGeom>
                    </pic:spPr>
                  </pic:pic>
                </a:graphicData>
              </a:graphic>
            </wp:inline>
          </w:drawing>
        </w:r>
      </w:del>
      <w:ins w:id="128" w:author="Vinh Phuc" w:date="2023-05-29T21:54:00Z">
        <w:r>
          <w:rPr>
            <w:noProof/>
          </w:rPr>
          <w:drawing>
            <wp:inline distT="0" distB="0" distL="0" distR="0" wp14:anchorId="4814CEF2" wp14:editId="6153F3C0">
              <wp:extent cx="1096683" cy="796925"/>
              <wp:effectExtent l="0" t="0" r="0" b="0"/>
              <wp:docPr id="3928" name="Picture 3928"/>
              <wp:cNvGraphicFramePr/>
              <a:graphic xmlns:a="http://schemas.openxmlformats.org/drawingml/2006/main">
                <a:graphicData uri="http://schemas.openxmlformats.org/drawingml/2006/picture">
                  <pic:pic xmlns:pic="http://schemas.openxmlformats.org/drawingml/2006/picture">
                    <pic:nvPicPr>
                      <pic:cNvPr id="3928" name="Picture 3928"/>
                      <pic:cNvPicPr/>
                    </pic:nvPicPr>
                    <pic:blipFill>
                      <a:blip r:embed="rId24"/>
                      <a:stretch>
                        <a:fillRect/>
                      </a:stretch>
                    </pic:blipFill>
                    <pic:spPr>
                      <a:xfrm>
                        <a:off x="0" y="0"/>
                        <a:ext cx="1096683" cy="796925"/>
                      </a:xfrm>
                      <a:prstGeom prst="rect">
                        <a:avLst/>
                      </a:prstGeom>
                    </pic:spPr>
                  </pic:pic>
                </a:graphicData>
              </a:graphic>
            </wp:inline>
          </w:drawing>
        </w:r>
      </w:ins>
      <w:r>
        <w:t xml:space="preserve"> </w:t>
      </w:r>
    </w:p>
    <w:p w14:paraId="4EEE6801" w14:textId="77777777" w:rsidR="00487917" w:rsidRDefault="00000000">
      <w:pPr>
        <w:ind w:left="807" w:right="0"/>
      </w:pPr>
      <w:r>
        <w:t xml:space="preserve">Với mã tài khoản là “CC” ứng với tài khoản ConvenientCard, “EW” ứng với tài khoản EWallet, “BA” ứng với tài khoản BankAccount. Thông tin tài khoản là số định danh hoặc số điện thoại tùy theo loại tài khoản. Ví dụ dòng đầu tiên là nạp vào tài khoản </w:t>
      </w:r>
      <w:r>
        <w:rPr>
          <w:b/>
        </w:rPr>
        <w:t>ConvenientCard</w:t>
      </w:r>
      <w:r>
        <w:t xml:space="preserve"> có thẻ định danh mang mã định danh là </w:t>
      </w:r>
      <w:r>
        <w:rPr>
          <w:i/>
        </w:rPr>
        <w:t>10001</w:t>
      </w:r>
      <w:r>
        <w:t xml:space="preserve"> và số tiền nạp là </w:t>
      </w:r>
      <w:r>
        <w:rPr>
          <w:i/>
        </w:rPr>
        <w:t>50</w:t>
      </w:r>
      <w:r>
        <w:t xml:space="preserve">. </w:t>
      </w:r>
    </w:p>
    <w:p w14:paraId="2B18CD39" w14:textId="77777777" w:rsidR="00487917" w:rsidRDefault="00000000">
      <w:pPr>
        <w:numPr>
          <w:ilvl w:val="0"/>
          <w:numId w:val="10"/>
        </w:numPr>
        <w:spacing w:after="81"/>
        <w:ind w:right="0" w:hanging="360"/>
        <w:pPrChange w:id="129" w:author="Vinh Phuc" w:date="2023-05-29T21:54:00Z">
          <w:pPr>
            <w:numPr>
              <w:numId w:val="24"/>
            </w:numPr>
            <w:spacing w:after="81"/>
            <w:ind w:left="797" w:right="0" w:hanging="360"/>
          </w:pPr>
        </w:pPrChange>
      </w:pPr>
      <w:r>
        <w:t xml:space="preserve">File input có tên </w:t>
      </w:r>
      <w:r>
        <w:rPr>
          <w:i/>
        </w:rPr>
        <w:t xml:space="preserve">Bill.txt </w:t>
      </w:r>
      <w:r>
        <w:t xml:space="preserve">chứa thông tin của các hóa đơn với mỗi dòng là một hóa đơn theo định dạng: </w:t>
      </w:r>
    </w:p>
    <w:p w14:paraId="7185DBE5" w14:textId="77777777" w:rsidR="00487917" w:rsidRDefault="00000000">
      <w:pPr>
        <w:spacing w:after="0"/>
        <w:ind w:left="1496" w:right="0"/>
      </w:pPr>
      <w:r>
        <w:t xml:space="preserve">mã hóa </w:t>
      </w:r>
      <w:proofErr w:type="gramStart"/>
      <w:r>
        <w:t>đơn,tổng</w:t>
      </w:r>
      <w:proofErr w:type="gramEnd"/>
      <w:r>
        <w:t xml:space="preserve"> tiền,mục đích chi trả,mã loại tài khoản,thông tin tài khoản </w:t>
      </w:r>
    </w:p>
    <w:p w14:paraId="3751D861" w14:textId="2B301914" w:rsidR="00487917" w:rsidRDefault="00000000">
      <w:pPr>
        <w:spacing w:after="45" w:line="259" w:lineRule="auto"/>
        <w:ind w:left="489" w:right="0" w:firstLine="0"/>
        <w:jc w:val="center"/>
        <w:pPrChange w:id="130" w:author="Vinh Phuc" w:date="2023-05-29T21:54:00Z">
          <w:pPr>
            <w:spacing w:after="45" w:line="259" w:lineRule="auto"/>
            <w:ind w:left="490" w:right="0" w:firstLine="0"/>
            <w:jc w:val="center"/>
          </w:pPr>
        </w:pPrChange>
      </w:pPr>
      <w:del w:id="131" w:author="Vinh Phuc" w:date="2023-05-29T21:54:00Z">
        <w:r>
          <w:rPr>
            <w:noProof/>
          </w:rPr>
          <w:drawing>
            <wp:inline distT="0" distB="0" distL="0" distR="0" wp14:anchorId="6F3EE0D7" wp14:editId="5A448A5F">
              <wp:extent cx="1795780" cy="485140"/>
              <wp:effectExtent l="0" t="0" r="0" b="0"/>
              <wp:docPr id="3934" name="Picture 3934"/>
              <wp:cNvGraphicFramePr/>
              <a:graphic xmlns:a="http://schemas.openxmlformats.org/drawingml/2006/main">
                <a:graphicData uri="http://schemas.openxmlformats.org/drawingml/2006/picture">
                  <pic:pic xmlns:pic="http://schemas.openxmlformats.org/drawingml/2006/picture">
                    <pic:nvPicPr>
                      <pic:cNvPr id="3934" name="Picture 3934"/>
                      <pic:cNvPicPr/>
                    </pic:nvPicPr>
                    <pic:blipFill>
                      <a:blip r:embed="rId25"/>
                      <a:stretch>
                        <a:fillRect/>
                      </a:stretch>
                    </pic:blipFill>
                    <pic:spPr>
                      <a:xfrm>
                        <a:off x="0" y="0"/>
                        <a:ext cx="1795780" cy="485140"/>
                      </a:xfrm>
                      <a:prstGeom prst="rect">
                        <a:avLst/>
                      </a:prstGeom>
                    </pic:spPr>
                  </pic:pic>
                </a:graphicData>
              </a:graphic>
            </wp:inline>
          </w:drawing>
        </w:r>
      </w:del>
      <w:ins w:id="132" w:author="Vinh Phuc" w:date="2023-05-29T21:54:00Z">
        <w:r>
          <w:rPr>
            <w:noProof/>
          </w:rPr>
          <w:drawing>
            <wp:inline distT="0" distB="0" distL="0" distR="0" wp14:anchorId="6CBB04C8" wp14:editId="5DB36C68">
              <wp:extent cx="1795780" cy="485140"/>
              <wp:effectExtent l="0" t="0" r="0" b="0"/>
              <wp:docPr id="3930" name="Picture 3930"/>
              <wp:cNvGraphicFramePr/>
              <a:graphic xmlns:a="http://schemas.openxmlformats.org/drawingml/2006/main">
                <a:graphicData uri="http://schemas.openxmlformats.org/drawingml/2006/picture">
                  <pic:pic xmlns:pic="http://schemas.openxmlformats.org/drawingml/2006/picture">
                    <pic:nvPicPr>
                      <pic:cNvPr id="3930" name="Picture 3930"/>
                      <pic:cNvPicPr/>
                    </pic:nvPicPr>
                    <pic:blipFill>
                      <a:blip r:embed="rId25"/>
                      <a:stretch>
                        <a:fillRect/>
                      </a:stretch>
                    </pic:blipFill>
                    <pic:spPr>
                      <a:xfrm>
                        <a:off x="0" y="0"/>
                        <a:ext cx="1795780" cy="485140"/>
                      </a:xfrm>
                      <a:prstGeom prst="rect">
                        <a:avLst/>
                      </a:prstGeom>
                    </pic:spPr>
                  </pic:pic>
                </a:graphicData>
              </a:graphic>
            </wp:inline>
          </w:drawing>
        </w:r>
      </w:ins>
      <w:r>
        <w:t xml:space="preserve"> </w:t>
      </w:r>
    </w:p>
    <w:p w14:paraId="59E6C233" w14:textId="77777777" w:rsidR="00487917" w:rsidRDefault="00000000">
      <w:pPr>
        <w:spacing w:after="79"/>
        <w:ind w:left="807" w:right="0"/>
      </w:pPr>
      <w:r>
        <w:t xml:space="preserve">Ví dụ dòng đầu tiên là hóa đơn mã hóa đơn là </w:t>
      </w:r>
      <w:r>
        <w:rPr>
          <w:i/>
        </w:rPr>
        <w:t>1</w:t>
      </w:r>
      <w:r>
        <w:t xml:space="preserve">, tổng tiền chi trả là </w:t>
      </w:r>
      <w:r>
        <w:rPr>
          <w:i/>
        </w:rPr>
        <w:t>222</w:t>
      </w:r>
      <w:r>
        <w:t xml:space="preserve">, chi trả cho </w:t>
      </w:r>
      <w:r>
        <w:rPr>
          <w:i/>
        </w:rPr>
        <w:t>Clothing</w:t>
      </w:r>
      <w:r>
        <w:t xml:space="preserve"> (quần áo), trả bằng tài khoản ngân hàng có số tài khoản là </w:t>
      </w:r>
      <w:r>
        <w:rPr>
          <w:i/>
        </w:rPr>
        <w:t>100002</w:t>
      </w:r>
      <w:r>
        <w:t xml:space="preserve">. </w:t>
      </w:r>
    </w:p>
    <w:p w14:paraId="04B50AE1" w14:textId="77777777" w:rsidR="00487917" w:rsidRDefault="00000000">
      <w:pPr>
        <w:numPr>
          <w:ilvl w:val="0"/>
          <w:numId w:val="10"/>
        </w:numPr>
        <w:ind w:right="0" w:hanging="360"/>
        <w:pPrChange w:id="133" w:author="Vinh Phuc" w:date="2023-05-29T21:54:00Z">
          <w:pPr>
            <w:numPr>
              <w:numId w:val="24"/>
            </w:numPr>
            <w:ind w:left="797" w:right="0" w:hanging="360"/>
          </w:pPr>
        </w:pPrChange>
      </w:pPr>
      <w:r>
        <w:t xml:space="preserve">Thư mục </w:t>
      </w:r>
      <w:r>
        <w:rPr>
          <w:i/>
        </w:rPr>
        <w:t>expected_output</w:t>
      </w:r>
      <w:r>
        <w:t xml:space="preserve"> gồm có 7 file ứng với kết quả mẫu cho các yêu cầu từ 3 đến 9. </w:t>
      </w:r>
    </w:p>
    <w:p w14:paraId="306EFFE1" w14:textId="77777777" w:rsidR="00487917" w:rsidRDefault="00000000">
      <w:pPr>
        <w:spacing w:after="86" w:line="287" w:lineRule="auto"/>
        <w:ind w:left="797" w:right="0" w:firstLine="0"/>
        <w:pPrChange w:id="134" w:author="Vinh Phuc" w:date="2023-05-29T21:54:00Z">
          <w:pPr>
            <w:spacing w:after="85" w:line="288" w:lineRule="auto"/>
            <w:ind w:left="797" w:right="0" w:firstLine="0"/>
          </w:pPr>
        </w:pPrChange>
      </w:pPr>
      <w:r>
        <w:rPr>
          <w:color w:val="FF0000"/>
        </w:rPr>
        <w:t>Mỗi dòng trong từng file *</w:t>
      </w:r>
      <w:r>
        <w:rPr>
          <w:i/>
          <w:color w:val="FF0000"/>
        </w:rPr>
        <w:t xml:space="preserve">.txt </w:t>
      </w:r>
      <w:r>
        <w:rPr>
          <w:color w:val="FF0000"/>
        </w:rPr>
        <w:t xml:space="preserve">ứng với một đối tượng, có định dạng ghi ra theo theo phương thức </w:t>
      </w:r>
      <w:proofErr w:type="gramStart"/>
      <w:r>
        <w:rPr>
          <w:b/>
          <w:color w:val="FF0000"/>
        </w:rPr>
        <w:t>toString(</w:t>
      </w:r>
      <w:proofErr w:type="gramEnd"/>
      <w:r>
        <w:rPr>
          <w:b/>
          <w:color w:val="FF0000"/>
        </w:rPr>
        <w:t xml:space="preserve">) </w:t>
      </w:r>
      <w:r>
        <w:rPr>
          <w:color w:val="FF0000"/>
        </w:rPr>
        <w:t xml:space="preserve">của lớp </w:t>
      </w:r>
      <w:r>
        <w:rPr>
          <w:b/>
          <w:color w:val="FF0000"/>
        </w:rPr>
        <w:t>tương ứng</w:t>
      </w:r>
      <w:r>
        <w:rPr>
          <w:color w:val="FF0000"/>
        </w:rPr>
        <w:t>.</w:t>
      </w:r>
      <w:r>
        <w:rPr>
          <w:b/>
          <w:color w:val="FF0000"/>
        </w:rPr>
        <w:t xml:space="preserve"> </w:t>
      </w:r>
    </w:p>
    <w:p w14:paraId="2D5B1FAC" w14:textId="77777777" w:rsidR="00487917" w:rsidRDefault="00000000">
      <w:pPr>
        <w:spacing w:after="110" w:line="259" w:lineRule="auto"/>
        <w:ind w:left="77" w:right="0" w:firstLine="0"/>
        <w:jc w:val="left"/>
      </w:pPr>
      <w:r>
        <w:rPr>
          <w:b/>
          <w:color w:val="FF0000"/>
          <w:u w:val="single" w:color="FF0000"/>
        </w:rPr>
        <w:t>Lưu ý:</w:t>
      </w:r>
      <w:r>
        <w:rPr>
          <w:b/>
          <w:color w:val="FF0000"/>
        </w:rPr>
        <w:t xml:space="preserve"> </w:t>
      </w:r>
    </w:p>
    <w:p w14:paraId="1BDAE786" w14:textId="77777777" w:rsidR="00487917" w:rsidRDefault="00000000">
      <w:pPr>
        <w:numPr>
          <w:ilvl w:val="0"/>
          <w:numId w:val="10"/>
        </w:numPr>
        <w:ind w:right="0" w:hanging="360"/>
        <w:pPrChange w:id="135" w:author="Vinh Phuc" w:date="2023-05-29T21:54:00Z">
          <w:pPr>
            <w:numPr>
              <w:numId w:val="24"/>
            </w:numPr>
            <w:ind w:left="797" w:right="0" w:hanging="360"/>
          </w:pPr>
        </w:pPrChange>
      </w:pPr>
      <w:r>
        <w:t xml:space="preserve">Sinh viên có thể tự thêm dữ liệu vào file input để thử nhiều trường hợp khác nhau nhưng lưu ý thêm dữ liệu phải đúng định dạng đã được nên bên trên. </w:t>
      </w:r>
    </w:p>
    <w:p w14:paraId="37F0B195" w14:textId="77777777" w:rsidR="00487917" w:rsidRDefault="00000000">
      <w:pPr>
        <w:numPr>
          <w:ilvl w:val="0"/>
          <w:numId w:val="10"/>
        </w:numPr>
        <w:ind w:right="0" w:hanging="360"/>
        <w:pPrChange w:id="136" w:author="Vinh Phuc" w:date="2023-05-29T21:54:00Z">
          <w:pPr>
            <w:numPr>
              <w:numId w:val="24"/>
            </w:numPr>
            <w:ind w:left="797" w:right="0" w:hanging="360"/>
          </w:pPr>
        </w:pPrChange>
      </w:pPr>
      <w:r>
        <w:t xml:space="preserve">Sinh viên nên đọc kỹ nội dung trong các phương thức </w:t>
      </w:r>
      <w:r>
        <w:rPr>
          <w:b/>
        </w:rPr>
        <w:t>main</w:t>
      </w:r>
      <w:r>
        <w:t xml:space="preserve"> để xác định hướng hiện thực. </w:t>
      </w:r>
    </w:p>
    <w:p w14:paraId="27D979EC" w14:textId="77777777" w:rsidR="00487917" w:rsidRDefault="00000000">
      <w:pPr>
        <w:numPr>
          <w:ilvl w:val="0"/>
          <w:numId w:val="10"/>
        </w:numPr>
        <w:ind w:right="0" w:hanging="360"/>
        <w:pPrChange w:id="137" w:author="Vinh Phuc" w:date="2023-05-29T21:54:00Z">
          <w:pPr>
            <w:numPr>
              <w:numId w:val="24"/>
            </w:numPr>
            <w:ind w:left="797" w:right="0" w:hanging="360"/>
          </w:pPr>
        </w:pPrChange>
      </w:pPr>
      <w:r>
        <w:t xml:space="preserve">Sinh viên có thể thêm một số thao tác vào phương thức </w:t>
      </w:r>
      <w:r>
        <w:rPr>
          <w:b/>
        </w:rPr>
        <w:t>main</w:t>
      </w:r>
      <w:r>
        <w:t xml:space="preserve"> để kiểm các phương thức đã định nghĩa tuy nhiên đảm bảo bài làm của sinh viên </w:t>
      </w:r>
      <w:r>
        <w:rPr>
          <w:b/>
        </w:rPr>
        <w:t>phải chạy được trên phương thức main ban đầu đã cung cấp sẵn</w:t>
      </w:r>
      <w:r>
        <w:t xml:space="preserve">. </w:t>
      </w:r>
    </w:p>
    <w:p w14:paraId="5D270F93" w14:textId="77777777" w:rsidR="00487917" w:rsidRDefault="00000000">
      <w:pPr>
        <w:numPr>
          <w:ilvl w:val="0"/>
          <w:numId w:val="10"/>
        </w:numPr>
        <w:ind w:right="0" w:hanging="360"/>
        <w:pPrChange w:id="138" w:author="Vinh Phuc" w:date="2023-05-29T21:54:00Z">
          <w:pPr>
            <w:numPr>
              <w:numId w:val="24"/>
            </w:numPr>
            <w:ind w:left="797" w:right="0" w:hanging="360"/>
          </w:pPr>
        </w:pPrChange>
      </w:pPr>
      <w:r>
        <w:t xml:space="preserve">Sinh viên có thể thêm phương thức mới để phục vụ bài làm tuy nhiên bài làm của sinh viên phải chạy được với các file </w:t>
      </w:r>
      <w:r>
        <w:rPr>
          <w:i/>
        </w:rPr>
        <w:t>TestReq1.java</w:t>
      </w:r>
      <w:r>
        <w:t xml:space="preserve">, </w:t>
      </w:r>
      <w:r>
        <w:rPr>
          <w:i/>
        </w:rPr>
        <w:t>TestReq2.java</w:t>
      </w:r>
      <w:r>
        <w:t xml:space="preserve"> và </w:t>
      </w:r>
      <w:r>
        <w:rPr>
          <w:i/>
        </w:rPr>
        <w:t>Test.java</w:t>
      </w:r>
      <w:r>
        <w:t xml:space="preserve"> đã được cung cấp sẵn.  </w:t>
      </w:r>
    </w:p>
    <w:p w14:paraId="3E8D6720" w14:textId="77777777" w:rsidR="00487917" w:rsidRDefault="00000000">
      <w:pPr>
        <w:numPr>
          <w:ilvl w:val="0"/>
          <w:numId w:val="10"/>
        </w:numPr>
        <w:ind w:right="0" w:hanging="360"/>
        <w:pPrChange w:id="139" w:author="Vinh Phuc" w:date="2023-05-29T21:54:00Z">
          <w:pPr>
            <w:numPr>
              <w:numId w:val="24"/>
            </w:numPr>
            <w:ind w:left="797" w:right="0" w:hanging="360"/>
          </w:pPr>
        </w:pPrChange>
      </w:pPr>
      <w:r>
        <w:t xml:space="preserve">Sinh viên tuyệt đối không đặt các đường dẫn tuyệt đối khi định nghĩa phương thức liên quan đến đọc file. Nếu sinh viên tự ý đặt đường dẫn tuyệt đối dẫn đến quá trình chấm không đọc được file để chấm thì tương đương với bài làm biên dịch lỗi. </w:t>
      </w:r>
    </w:p>
    <w:p w14:paraId="51B9FF9B" w14:textId="77777777" w:rsidR="00487917" w:rsidRDefault="00000000">
      <w:pPr>
        <w:numPr>
          <w:ilvl w:val="0"/>
          <w:numId w:val="10"/>
        </w:numPr>
        <w:spacing w:after="3" w:line="287" w:lineRule="auto"/>
        <w:ind w:right="0" w:hanging="360"/>
        <w:pPrChange w:id="140" w:author="Vinh Phuc" w:date="2023-05-29T21:54:00Z">
          <w:pPr>
            <w:numPr>
              <w:numId w:val="24"/>
            </w:numPr>
            <w:spacing w:after="3" w:line="288" w:lineRule="auto"/>
            <w:ind w:left="797" w:right="0" w:hanging="360"/>
          </w:pPr>
        </w:pPrChange>
      </w:pPr>
      <w:r>
        <w:rPr>
          <w:color w:val="FF0000"/>
        </w:rPr>
        <w:t xml:space="preserve">Tuyệt đối tuân thủ theo </w:t>
      </w:r>
      <w:r>
        <w:rPr>
          <w:b/>
          <w:color w:val="FF0000"/>
        </w:rPr>
        <w:t>tên của các phương thức</w:t>
      </w:r>
      <w:r>
        <w:rPr>
          <w:color w:val="FF0000"/>
        </w:rPr>
        <w:t xml:space="preserve"> được yêu cầu cụ thể trong đề bài. </w:t>
      </w:r>
    </w:p>
    <w:p w14:paraId="678FB400" w14:textId="77777777" w:rsidR="00487917" w:rsidRDefault="00000000">
      <w:pPr>
        <w:pStyle w:val="Heading1"/>
        <w:ind w:left="72"/>
      </w:pPr>
      <w:r>
        <w:t>VI.</w:t>
      </w:r>
      <w:r>
        <w:rPr>
          <w:rFonts w:ascii="Arial" w:eastAsia="Arial" w:hAnsi="Arial" w:cs="Arial"/>
        </w:rPr>
        <w:t xml:space="preserve"> </w:t>
      </w:r>
      <w:r>
        <w:t xml:space="preserve">Yêu cầu </w:t>
      </w:r>
    </w:p>
    <w:p w14:paraId="0EF943E9" w14:textId="127D3881" w:rsidR="00487917" w:rsidRDefault="00000000">
      <w:pPr>
        <w:spacing w:after="79"/>
        <w:ind w:left="87" w:right="0"/>
        <w:pPrChange w:id="141" w:author="Vinh Phuc" w:date="2023-05-29T21:54:00Z">
          <w:pPr>
            <w:spacing w:after="84"/>
            <w:ind w:left="87" w:right="0"/>
          </w:pPr>
        </w:pPrChange>
      </w:pPr>
      <w:del w:id="142" w:author="Vinh Phuc" w:date="2023-05-29T21:54:00Z">
        <w:r>
          <w:delText>Sinh viên không tự ý thêm thư viện ngoài, chỉ dùng</w:delText>
        </w:r>
      </w:del>
      <w:ins w:id="143" w:author="Vinh Phuc" w:date="2023-05-29T21:54:00Z">
        <w:r>
          <w:t>Ngoài</w:t>
        </w:r>
      </w:ins>
      <w:r>
        <w:t xml:space="preserve"> những thư viện có sẵn trong các file nhận được</w:t>
      </w:r>
      <w:ins w:id="144" w:author="Vinh Phuc" w:date="2023-05-29T21:54:00Z">
        <w:r>
          <w:t xml:space="preserve">, sinh viên được phép thêm lớp </w:t>
        </w:r>
        <w:proofErr w:type="gramStart"/>
        <w:r>
          <w:rPr>
            <w:b/>
          </w:rPr>
          <w:t>java.time</w:t>
        </w:r>
        <w:proofErr w:type="gramEnd"/>
        <w:r>
          <w:rPr>
            <w:b/>
          </w:rPr>
          <w:t>.Year</w:t>
        </w:r>
        <w:r>
          <w:t xml:space="preserve"> trong gói </w:t>
        </w:r>
        <w:r>
          <w:rPr>
            <w:i/>
          </w:rPr>
          <w:t>java.time</w:t>
        </w:r>
        <w:r>
          <w:t xml:space="preserve"> để lấy năm hiện tại. Sinh viên không tự ý thêm thư viện khác ngoài những gì được nêu bên trên</w:t>
        </w:r>
      </w:ins>
      <w:r>
        <w:t xml:space="preserve">. </w:t>
      </w:r>
    </w:p>
    <w:p w14:paraId="0BAF084E" w14:textId="77777777" w:rsidR="00487917" w:rsidRDefault="00000000">
      <w:pPr>
        <w:spacing w:after="108"/>
        <w:ind w:left="87" w:right="0"/>
        <w:pPrChange w:id="145" w:author="Vinh Phuc" w:date="2023-05-29T21:54:00Z">
          <w:pPr>
            <w:spacing w:after="106"/>
            <w:ind w:left="87" w:right="0"/>
          </w:pPr>
        </w:pPrChange>
      </w:pPr>
      <w:r>
        <w:t xml:space="preserve">Sinh viên thực hiện bài tập lớn trên Java 11 hoặc Java 8. Sinh viên không được dùng kiểu dữ liệu </w:t>
      </w:r>
      <w:r>
        <w:rPr>
          <w:i/>
        </w:rPr>
        <w:t>var</w:t>
      </w:r>
      <w:r>
        <w:t xml:space="preserve">. Bài làm của sinh viên sẽ được chấm trên Java 11, sinh viên tự chịu trách nhiệm tất cả các lỗi phát sinh nếu dùng các phiên bản Java khác. </w:t>
      </w:r>
    </w:p>
    <w:p w14:paraId="54DE56D3" w14:textId="77777777" w:rsidR="00487917" w:rsidRDefault="00000000">
      <w:pPr>
        <w:spacing w:after="69" w:line="287" w:lineRule="auto"/>
        <w:ind w:left="77" w:right="0" w:firstLine="0"/>
        <w:pPrChange w:id="146" w:author="Vinh Phuc" w:date="2023-05-29T21:54:00Z">
          <w:pPr>
            <w:spacing w:after="69" w:line="288" w:lineRule="auto"/>
            <w:ind w:left="77" w:right="0" w:firstLine="0"/>
          </w:pPr>
        </w:pPrChange>
      </w:pPr>
      <w:r>
        <w:t xml:space="preserve">Sinh viên được phép định nghĩa thêm phương thức để hỗ trợ bài làm nhưng chỉ định nghĩa thêm trong các file được yêu cầu nộp. </w:t>
      </w:r>
      <w:r>
        <w:rPr>
          <w:color w:val="FF0000"/>
        </w:rPr>
        <w:t>Sinh viên không tự ý thay đổi tên phương thức và tham số truyền vào của các phương thức có sẵn và các phương thức được yêu cầu trong đề bài</w:t>
      </w:r>
      <w:r>
        <w:t xml:space="preserve">. </w:t>
      </w:r>
    </w:p>
    <w:p w14:paraId="70B5C939" w14:textId="77777777" w:rsidR="00487917" w:rsidRDefault="00000000">
      <w:pPr>
        <w:spacing w:after="73"/>
        <w:ind w:left="87" w:right="0"/>
        <w:pPrChange w:id="147" w:author="Vinh Phuc" w:date="2023-05-29T21:54:00Z">
          <w:pPr>
            <w:spacing w:after="76"/>
            <w:ind w:left="87" w:right="0"/>
          </w:pPr>
        </w:pPrChange>
      </w:pPr>
      <w:r>
        <w:t xml:space="preserve">Các thuộc tính được đánh số trong phần </w:t>
      </w:r>
      <w:r>
        <w:rPr>
          <w:b/>
        </w:rPr>
        <w:t>Mô tả các lớp trong bài</w:t>
      </w:r>
      <w:r>
        <w:t xml:space="preserve">, khi sinh viên định nghĩa sẽ tự đặt tên cho thuộc tính, chỉ cần đảm bảo đúng kiểu dữ liệu theo mô tả và </w:t>
      </w:r>
      <w:r>
        <w:rPr>
          <w:i/>
        </w:rPr>
        <w:t>access modifier</w:t>
      </w:r>
      <w:r>
        <w:t xml:space="preserve"> của tất cả các thuộc tính phải là </w:t>
      </w:r>
      <w:r>
        <w:rPr>
          <w:i/>
        </w:rPr>
        <w:t>private</w:t>
      </w:r>
      <w:r>
        <w:t xml:space="preserve">. </w:t>
      </w:r>
    </w:p>
    <w:p w14:paraId="08F5711E" w14:textId="77777777" w:rsidR="00487917" w:rsidRDefault="00000000">
      <w:pPr>
        <w:spacing w:after="71"/>
        <w:ind w:left="87" w:right="0"/>
        <w:pPrChange w:id="148" w:author="Vinh Phuc" w:date="2023-05-29T21:54:00Z">
          <w:pPr>
            <w:spacing w:after="68"/>
            <w:ind w:left="87" w:right="0"/>
          </w:pPr>
        </w:pPrChange>
      </w:pPr>
      <w:r>
        <w:t xml:space="preserve">Sinh viên được phép điều chỉnh code các file </w:t>
      </w:r>
      <w:r>
        <w:rPr>
          <w:i/>
        </w:rPr>
        <w:t>TestReq1.java</w:t>
      </w:r>
      <w:r>
        <w:t xml:space="preserve">, </w:t>
      </w:r>
      <w:r>
        <w:rPr>
          <w:i/>
        </w:rPr>
        <w:t>TestReq2.ja</w:t>
      </w:r>
      <w:r>
        <w:t xml:space="preserve">va, </w:t>
      </w:r>
      <w:r>
        <w:rPr>
          <w:i/>
        </w:rPr>
        <w:t>Test.java</w:t>
      </w:r>
      <w:r>
        <w:t xml:space="preserve"> và thêm các dữ liệu mới vào các file trong thư mục </w:t>
      </w:r>
      <w:r>
        <w:rPr>
          <w:i/>
        </w:rPr>
        <w:t>input</w:t>
      </w:r>
      <w:r>
        <w:t xml:space="preserve"> để kiểm thử thêm nhiều trường hợp khác sau khi đã kiểm tra kết quả với code có sẵn trong các file này. </w:t>
      </w:r>
    </w:p>
    <w:p w14:paraId="4B014478" w14:textId="77777777" w:rsidR="00487917" w:rsidRDefault="00000000">
      <w:pPr>
        <w:spacing w:after="84"/>
        <w:ind w:left="87" w:right="0"/>
      </w:pPr>
      <w:r>
        <w:t>Phương thức</w:t>
      </w:r>
      <w:r>
        <w:rPr>
          <w:b/>
        </w:rPr>
        <w:t xml:space="preserve"> boolean </w:t>
      </w:r>
      <w:proofErr w:type="gramStart"/>
      <w:r>
        <w:rPr>
          <w:b/>
        </w:rPr>
        <w:t>pay(</w:t>
      </w:r>
      <w:proofErr w:type="gramEnd"/>
      <w:r>
        <w:rPr>
          <w:b/>
        </w:rPr>
        <w:t xml:space="preserve">double amount) </w:t>
      </w:r>
      <w:r>
        <w:t xml:space="preserve">được xem là thanh toán thành công khi trả về </w:t>
      </w:r>
      <w:r>
        <w:rPr>
          <w:i/>
        </w:rPr>
        <w:t>true</w:t>
      </w:r>
      <w:r>
        <w:t xml:space="preserve"> và thanh toán không thành công khi trả về </w:t>
      </w:r>
      <w:r>
        <w:rPr>
          <w:i/>
        </w:rPr>
        <w:t>false</w:t>
      </w:r>
      <w:r>
        <w:t xml:space="preserve">. Cách tính thanh toán của từng loại dịch vụ thanh toán như sau: </w:t>
      </w:r>
    </w:p>
    <w:p w14:paraId="0AAC8EC2" w14:textId="77777777" w:rsidR="00487917" w:rsidRDefault="00000000">
      <w:pPr>
        <w:numPr>
          <w:ilvl w:val="0"/>
          <w:numId w:val="11"/>
        </w:numPr>
        <w:spacing w:after="4" w:line="259" w:lineRule="auto"/>
        <w:ind w:right="0" w:hanging="360"/>
        <w:pPrChange w:id="149" w:author="Vinh Phuc" w:date="2023-05-29T21:54:00Z">
          <w:pPr>
            <w:numPr>
              <w:numId w:val="25"/>
            </w:numPr>
            <w:spacing w:after="4" w:line="259" w:lineRule="auto"/>
            <w:ind w:left="797" w:right="0" w:hanging="360"/>
            <w:jc w:val="left"/>
          </w:pPr>
        </w:pPrChange>
      </w:pPr>
      <w:r>
        <w:rPr>
          <w:b/>
        </w:rPr>
        <w:t xml:space="preserve">ConvenientCard </w:t>
      </w:r>
    </w:p>
    <w:p w14:paraId="18ED4FD1" w14:textId="77777777" w:rsidR="00487917" w:rsidRDefault="00000000">
      <w:pPr>
        <w:numPr>
          <w:ilvl w:val="1"/>
          <w:numId w:val="11"/>
        </w:numPr>
        <w:ind w:right="0" w:hanging="360"/>
        <w:pPrChange w:id="150" w:author="Vinh Phuc" w:date="2023-05-29T21:54:00Z">
          <w:pPr>
            <w:numPr>
              <w:ilvl w:val="1"/>
              <w:numId w:val="25"/>
            </w:numPr>
            <w:ind w:left="1517" w:right="0" w:hanging="360"/>
          </w:pPr>
        </w:pPrChange>
      </w:pPr>
      <w:r>
        <w:t xml:space="preserve">Nếu loại thẻ là “Student”: Số tiền cần thanh toán = số tiền </w:t>
      </w:r>
      <w:r>
        <w:rPr>
          <w:i/>
        </w:rPr>
        <w:t>amount</w:t>
      </w:r>
      <w:r>
        <w:t xml:space="preserve"> </w:t>
      </w:r>
    </w:p>
    <w:p w14:paraId="631BC643" w14:textId="77777777" w:rsidR="00487917" w:rsidRDefault="00000000">
      <w:pPr>
        <w:numPr>
          <w:ilvl w:val="1"/>
          <w:numId w:val="11"/>
        </w:numPr>
        <w:spacing w:after="74"/>
        <w:ind w:right="0" w:hanging="360"/>
        <w:pPrChange w:id="151" w:author="Vinh Phuc" w:date="2023-05-29T21:54:00Z">
          <w:pPr>
            <w:numPr>
              <w:ilvl w:val="1"/>
              <w:numId w:val="25"/>
            </w:numPr>
            <w:spacing w:after="72"/>
            <w:ind w:left="1517" w:right="0" w:hanging="360"/>
          </w:pPr>
        </w:pPrChange>
      </w:pPr>
      <w:r>
        <w:t xml:space="preserve">Nếu loại thẻ là “Adult”: Số tiền cần thanh toán = số tiền </w:t>
      </w:r>
      <w:r>
        <w:rPr>
          <w:i/>
        </w:rPr>
        <w:t>amount</w:t>
      </w:r>
      <w:r>
        <w:t xml:space="preserve"> + phí là 1% số tiền </w:t>
      </w:r>
      <w:r>
        <w:rPr>
          <w:i/>
        </w:rPr>
        <w:t>amount</w:t>
      </w:r>
      <w:r>
        <w:t xml:space="preserve"> </w:t>
      </w:r>
    </w:p>
    <w:p w14:paraId="3B91E12A" w14:textId="77777777" w:rsidR="00487917" w:rsidRDefault="00000000">
      <w:pPr>
        <w:spacing w:after="87"/>
        <w:ind w:left="807" w:right="0"/>
      </w:pPr>
      <w:r>
        <w:t xml:space="preserve">Nếu số Số tiền cần thanh toán &lt;= </w:t>
      </w:r>
      <w:r>
        <w:rPr>
          <w:i/>
        </w:rPr>
        <w:t>số dư tài khoản</w:t>
      </w:r>
      <w:r>
        <w:t xml:space="preserve"> thì cho phép thanh toán, trừ số tiền cần thanh toán vào </w:t>
      </w:r>
      <w:r>
        <w:rPr>
          <w:i/>
        </w:rPr>
        <w:t>số dư tài khoản</w:t>
      </w:r>
      <w:r>
        <w:t xml:space="preserve"> và trả về </w:t>
      </w:r>
      <w:r>
        <w:rPr>
          <w:i/>
        </w:rPr>
        <w:t>true</w:t>
      </w:r>
      <w:r>
        <w:t xml:space="preserve">, ngược lại không đủ số dư thì không trừ và trả về </w:t>
      </w:r>
      <w:r>
        <w:rPr>
          <w:i/>
        </w:rPr>
        <w:t>false</w:t>
      </w:r>
      <w:r>
        <w:t xml:space="preserve">. </w:t>
      </w:r>
    </w:p>
    <w:p w14:paraId="6677E684" w14:textId="77777777" w:rsidR="00487917" w:rsidRDefault="00000000">
      <w:pPr>
        <w:numPr>
          <w:ilvl w:val="0"/>
          <w:numId w:val="11"/>
        </w:numPr>
        <w:spacing w:after="40" w:line="259" w:lineRule="auto"/>
        <w:ind w:right="0" w:hanging="360"/>
        <w:pPrChange w:id="152" w:author="Vinh Phuc" w:date="2023-05-29T21:54:00Z">
          <w:pPr>
            <w:numPr>
              <w:numId w:val="25"/>
            </w:numPr>
            <w:spacing w:after="37" w:line="259" w:lineRule="auto"/>
            <w:ind w:left="797" w:right="0" w:hanging="360"/>
            <w:jc w:val="left"/>
          </w:pPr>
        </w:pPrChange>
      </w:pPr>
      <w:r>
        <w:rPr>
          <w:b/>
        </w:rPr>
        <w:t>EWallet</w:t>
      </w:r>
      <w:r>
        <w:t xml:space="preserve"> </w:t>
      </w:r>
    </w:p>
    <w:p w14:paraId="20D34320" w14:textId="77777777" w:rsidR="00487917" w:rsidRDefault="00000000">
      <w:pPr>
        <w:spacing w:after="90" w:line="259" w:lineRule="auto"/>
        <w:ind w:left="443" w:right="362"/>
        <w:jc w:val="center"/>
        <w:pPrChange w:id="153" w:author="Vinh Phuc" w:date="2023-05-29T21:54:00Z">
          <w:pPr>
            <w:spacing w:after="90" w:line="259" w:lineRule="auto"/>
            <w:ind w:left="444" w:right="362"/>
            <w:jc w:val="center"/>
          </w:pPr>
        </w:pPrChange>
      </w:pPr>
      <w:r>
        <w:t xml:space="preserve">Số tiền cần thanh toán = số tiền </w:t>
      </w:r>
      <w:r>
        <w:rPr>
          <w:i/>
        </w:rPr>
        <w:t>amount</w:t>
      </w:r>
      <w:r>
        <w:t xml:space="preserve"> </w:t>
      </w:r>
    </w:p>
    <w:p w14:paraId="63C2EF0D" w14:textId="77777777" w:rsidR="00487917" w:rsidRDefault="00000000">
      <w:pPr>
        <w:spacing w:after="88"/>
        <w:ind w:left="807" w:right="0"/>
        <w:pPrChange w:id="154" w:author="Vinh Phuc" w:date="2023-05-29T21:54:00Z">
          <w:pPr>
            <w:spacing w:after="86"/>
            <w:ind w:left="807" w:right="0"/>
          </w:pPr>
        </w:pPrChange>
      </w:pPr>
      <w:r>
        <w:t xml:space="preserve">Nếu số Số tiền cần thanh toán &lt;= </w:t>
      </w:r>
      <w:r>
        <w:rPr>
          <w:i/>
        </w:rPr>
        <w:t>số dư tài khoản</w:t>
      </w:r>
      <w:r>
        <w:t xml:space="preserve"> thì cho phép thanh toán, trừ số tiền cần thanh toán vào </w:t>
      </w:r>
      <w:r>
        <w:rPr>
          <w:i/>
        </w:rPr>
        <w:t>số dư tài khoản</w:t>
      </w:r>
      <w:r>
        <w:t xml:space="preserve"> và trả về </w:t>
      </w:r>
      <w:r>
        <w:rPr>
          <w:i/>
        </w:rPr>
        <w:t>true</w:t>
      </w:r>
      <w:r>
        <w:t xml:space="preserve">, ngược lại không đủ số dư thì không trừ và trả về </w:t>
      </w:r>
      <w:r>
        <w:rPr>
          <w:i/>
        </w:rPr>
        <w:t>false</w:t>
      </w:r>
      <w:r>
        <w:t xml:space="preserve">. </w:t>
      </w:r>
    </w:p>
    <w:p w14:paraId="4859AA0D" w14:textId="77777777" w:rsidR="00487917" w:rsidRDefault="00000000">
      <w:pPr>
        <w:numPr>
          <w:ilvl w:val="0"/>
          <w:numId w:val="11"/>
        </w:numPr>
        <w:spacing w:after="37" w:line="259" w:lineRule="auto"/>
        <w:ind w:right="0" w:hanging="360"/>
        <w:pPrChange w:id="155" w:author="Vinh Phuc" w:date="2023-05-29T21:54:00Z">
          <w:pPr>
            <w:numPr>
              <w:numId w:val="25"/>
            </w:numPr>
            <w:spacing w:after="40" w:line="259" w:lineRule="auto"/>
            <w:ind w:left="797" w:right="0" w:hanging="360"/>
            <w:jc w:val="left"/>
          </w:pPr>
        </w:pPrChange>
      </w:pPr>
      <w:r>
        <w:rPr>
          <w:b/>
        </w:rPr>
        <w:t xml:space="preserve">BankAccount </w:t>
      </w:r>
    </w:p>
    <w:p w14:paraId="32DD96E1" w14:textId="77777777" w:rsidR="00487917" w:rsidRDefault="00000000">
      <w:pPr>
        <w:spacing w:after="90" w:line="259" w:lineRule="auto"/>
        <w:ind w:left="443" w:right="362"/>
        <w:jc w:val="center"/>
        <w:pPrChange w:id="156" w:author="Vinh Phuc" w:date="2023-05-29T21:54:00Z">
          <w:pPr>
            <w:spacing w:after="90" w:line="259" w:lineRule="auto"/>
            <w:ind w:left="444" w:right="362"/>
            <w:jc w:val="center"/>
          </w:pPr>
        </w:pPrChange>
      </w:pPr>
      <w:r>
        <w:t xml:space="preserve">Số tiền cần thanh toán = số tiền </w:t>
      </w:r>
      <w:r>
        <w:rPr>
          <w:i/>
        </w:rPr>
        <w:t>amount</w:t>
      </w:r>
      <w:r>
        <w:t xml:space="preserve"> </w:t>
      </w:r>
    </w:p>
    <w:p w14:paraId="79F20DA0" w14:textId="77777777" w:rsidR="00487917" w:rsidRDefault="00000000">
      <w:pPr>
        <w:ind w:left="807" w:right="0"/>
        <w:pPrChange w:id="157" w:author="Vinh Phuc" w:date="2023-05-29T21:54:00Z">
          <w:pPr>
            <w:spacing w:after="97"/>
            <w:ind w:left="807" w:right="0"/>
          </w:pPr>
        </w:pPrChange>
      </w:pPr>
      <w:r>
        <w:t xml:space="preserve">Tài khoản ngân hàng phải luôn phải có số dư tối thiểu là 50. Nếu số Số tiền cần thanh toán + 50 &lt;= </w:t>
      </w:r>
      <w:r>
        <w:rPr>
          <w:i/>
        </w:rPr>
        <w:t xml:space="preserve">số dư tài khoản </w:t>
      </w:r>
      <w:r>
        <w:t xml:space="preserve">thì cho phép thanh toán, trừ số tiền cần thanh toán vào </w:t>
      </w:r>
      <w:r>
        <w:rPr>
          <w:i/>
        </w:rPr>
        <w:t>số dư tài khoản</w:t>
      </w:r>
      <w:r>
        <w:t xml:space="preserve"> và trả về </w:t>
      </w:r>
      <w:r>
        <w:rPr>
          <w:i/>
        </w:rPr>
        <w:t>true</w:t>
      </w:r>
      <w:r>
        <w:t xml:space="preserve">, ngược lại không đủ thì không trừ và trả về </w:t>
      </w:r>
      <w:r>
        <w:rPr>
          <w:i/>
        </w:rPr>
        <w:t>false</w:t>
      </w:r>
      <w:r>
        <w:t xml:space="preserve">. </w:t>
      </w:r>
    </w:p>
    <w:p w14:paraId="68ED661B" w14:textId="77777777" w:rsidR="00EB02A9" w:rsidRDefault="00000000">
      <w:pPr>
        <w:spacing w:after="0" w:line="259" w:lineRule="auto"/>
        <w:ind w:left="77" w:right="0" w:firstLine="0"/>
        <w:jc w:val="left"/>
        <w:rPr>
          <w:del w:id="158" w:author="Vinh Phuc" w:date="2023-05-29T21:54:00Z"/>
        </w:rPr>
      </w:pPr>
      <w:del w:id="159" w:author="Vinh Phuc" w:date="2023-05-29T21:54:00Z">
        <w:r>
          <w:rPr>
            <w:rFonts w:ascii="Arial" w:eastAsia="Arial" w:hAnsi="Arial" w:cs="Arial"/>
            <w:sz w:val="22"/>
          </w:rPr>
          <w:delText xml:space="preserve"> </w:delText>
        </w:r>
        <w:r>
          <w:rPr>
            <w:rFonts w:ascii="Arial" w:eastAsia="Arial" w:hAnsi="Arial" w:cs="Arial"/>
            <w:sz w:val="22"/>
          </w:rPr>
          <w:tab/>
        </w:r>
        <w:r>
          <w:rPr>
            <w:b/>
            <w:sz w:val="26"/>
          </w:rPr>
          <w:delText xml:space="preserve"> </w:delText>
        </w:r>
      </w:del>
    </w:p>
    <w:p w14:paraId="5601B5CD" w14:textId="77777777" w:rsidR="00487917" w:rsidRDefault="00000000">
      <w:pPr>
        <w:pStyle w:val="Heading2"/>
        <w:ind w:left="-5"/>
      </w:pPr>
      <w:r>
        <w:t>1.</w:t>
      </w:r>
      <w:r>
        <w:rPr>
          <w:rFonts w:ascii="Arial" w:eastAsia="Arial" w:hAnsi="Arial" w:cs="Arial"/>
        </w:rPr>
        <w:t xml:space="preserve"> </w:t>
      </w:r>
      <w:r>
        <w:t xml:space="preserve">YÊU CẦU 1 (1 điểm) </w:t>
      </w:r>
    </w:p>
    <w:p w14:paraId="1AA84AEC" w14:textId="77777777" w:rsidR="00487917" w:rsidRDefault="00000000">
      <w:pPr>
        <w:spacing w:after="94"/>
        <w:ind w:left="87" w:right="0"/>
      </w:pPr>
      <w:r>
        <w:t xml:space="preserve">Sinh viên hiện thực lớp </w:t>
      </w:r>
      <w:r>
        <w:rPr>
          <w:b/>
        </w:rPr>
        <w:t>ConvenientCard</w:t>
      </w:r>
      <w:r>
        <w:t xml:space="preserve">. Loại thẻ của lớp này được quy định như sau: </w:t>
      </w:r>
    </w:p>
    <w:p w14:paraId="454F0438" w14:textId="76731151" w:rsidR="00487917" w:rsidRDefault="00000000">
      <w:pPr>
        <w:numPr>
          <w:ilvl w:val="0"/>
          <w:numId w:val="12"/>
        </w:numPr>
        <w:ind w:right="0" w:hanging="360"/>
        <w:pPrChange w:id="160" w:author="Vinh Phuc" w:date="2023-05-29T21:54:00Z">
          <w:pPr>
            <w:numPr>
              <w:numId w:val="26"/>
            </w:numPr>
            <w:ind w:left="797" w:right="0" w:hanging="360"/>
          </w:pPr>
        </w:pPrChange>
      </w:pPr>
      <w:r>
        <w:t xml:space="preserve">Nếu số tuổi theo thẻ định danh &lt; 12 thì sẽ không cho phép tạo thẻ và ném ra ngoại lệ </w:t>
      </w:r>
      <w:r>
        <w:rPr>
          <w:b/>
        </w:rPr>
        <w:t>CannotCreateCard</w:t>
      </w:r>
      <w:del w:id="161" w:author="Vinh Phuc" w:date="2023-05-29T21:54:00Z">
        <w:r>
          <w:delText>.</w:delText>
        </w:r>
      </w:del>
      <w:ins w:id="162" w:author="Vinh Phuc" w:date="2023-05-29T21:54:00Z">
        <w:r>
          <w:rPr>
            <w:b/>
          </w:rPr>
          <w:t xml:space="preserve"> </w:t>
        </w:r>
        <w:r>
          <w:t>với thông điệp là “Not enough age”.</w:t>
        </w:r>
      </w:ins>
      <w:r>
        <w:t xml:space="preserve"> </w:t>
      </w:r>
    </w:p>
    <w:p w14:paraId="0361B2F0" w14:textId="77777777" w:rsidR="00487917" w:rsidRDefault="00000000">
      <w:pPr>
        <w:numPr>
          <w:ilvl w:val="0"/>
          <w:numId w:val="12"/>
        </w:numPr>
        <w:spacing w:after="6"/>
        <w:ind w:right="0" w:hanging="360"/>
        <w:pPrChange w:id="163" w:author="Vinh Phuc" w:date="2023-05-29T21:54:00Z">
          <w:pPr>
            <w:numPr>
              <w:numId w:val="26"/>
            </w:numPr>
            <w:spacing w:after="6"/>
            <w:ind w:left="797" w:right="0" w:hanging="360"/>
          </w:pPr>
        </w:pPrChange>
      </w:pPr>
      <w:r>
        <w:t xml:space="preserve">Nếu số tuổi theo thẻ định danh &lt;= 18 thì loại thẻ sẽ là “Student”. </w:t>
      </w:r>
    </w:p>
    <w:p w14:paraId="561A4574" w14:textId="77777777" w:rsidR="00487917" w:rsidRDefault="00000000">
      <w:pPr>
        <w:numPr>
          <w:ilvl w:val="0"/>
          <w:numId w:val="12"/>
        </w:numPr>
        <w:spacing w:after="59"/>
        <w:ind w:right="0" w:hanging="360"/>
        <w:pPrChange w:id="164" w:author="Vinh Phuc" w:date="2023-05-29T21:54:00Z">
          <w:pPr>
            <w:numPr>
              <w:numId w:val="26"/>
            </w:numPr>
            <w:ind w:left="797" w:right="0" w:hanging="360"/>
          </w:pPr>
        </w:pPrChange>
      </w:pPr>
      <w:r>
        <w:t xml:space="preserve">Các trường hợp còn lại thì loại thẻ sẽ là “Adult”. </w:t>
      </w:r>
    </w:p>
    <w:p w14:paraId="48E749AF" w14:textId="77777777" w:rsidR="00487917" w:rsidRDefault="00000000">
      <w:pPr>
        <w:spacing w:after="71"/>
        <w:ind w:left="87" w:right="0"/>
        <w:rPr>
          <w:ins w:id="165" w:author="Vinh Phuc" w:date="2023-05-29T21:54:00Z"/>
        </w:rPr>
      </w:pPr>
      <w:ins w:id="166" w:author="Vinh Phuc" w:date="2023-05-29T21:54:00Z">
        <w:r>
          <w:t xml:space="preserve">Số tuổi tính dựa theo năm sinh, không xét ngày và tháng. </w:t>
        </w:r>
      </w:ins>
    </w:p>
    <w:p w14:paraId="6C02908B" w14:textId="77777777" w:rsidR="00487917" w:rsidRDefault="00000000">
      <w:pPr>
        <w:ind w:left="87" w:right="0"/>
      </w:pPr>
      <w:r>
        <w:t xml:space="preserve">Sinh viên hiện thực lớp trên và sử dụng file </w:t>
      </w:r>
      <w:r>
        <w:rPr>
          <w:i/>
        </w:rPr>
        <w:t>TestReq1.java</w:t>
      </w:r>
      <w:r>
        <w:t xml:space="preserve"> để kiểm thử lại bài làm, sinh viên có thể sửa đổi nội dung trong phương thức main để kiểm tra nhiều trường hợp. Đây là kết quả in ra màn hình với file </w:t>
      </w:r>
      <w:r>
        <w:rPr>
          <w:i/>
        </w:rPr>
        <w:t>TestReq1.java</w:t>
      </w:r>
      <w:r>
        <w:t xml:space="preserve"> mặc định cho sẵn. </w:t>
      </w:r>
    </w:p>
    <w:p w14:paraId="397019C2" w14:textId="376C45C4" w:rsidR="00487917" w:rsidRDefault="00000000">
      <w:pPr>
        <w:spacing w:after="57" w:line="259" w:lineRule="auto"/>
        <w:ind w:left="131" w:right="0" w:firstLine="0"/>
        <w:jc w:val="center"/>
        <w:pPrChange w:id="167" w:author="Vinh Phuc" w:date="2023-05-29T21:54:00Z">
          <w:pPr>
            <w:spacing w:after="57" w:line="259" w:lineRule="auto"/>
            <w:ind w:left="132" w:right="0" w:firstLine="0"/>
            <w:jc w:val="center"/>
          </w:pPr>
        </w:pPrChange>
      </w:pPr>
      <w:del w:id="168" w:author="Vinh Phuc" w:date="2023-05-29T21:54:00Z">
        <w:r>
          <w:rPr>
            <w:noProof/>
          </w:rPr>
          <w:drawing>
            <wp:inline distT="0" distB="0" distL="0" distR="0" wp14:anchorId="4FBD3510" wp14:editId="28A97DE2">
              <wp:extent cx="2319655" cy="321310"/>
              <wp:effectExtent l="0" t="0" r="0" b="0"/>
              <wp:docPr id="5208" name="Picture 5208"/>
              <wp:cNvGraphicFramePr/>
              <a:graphic xmlns:a="http://schemas.openxmlformats.org/drawingml/2006/main">
                <a:graphicData uri="http://schemas.openxmlformats.org/drawingml/2006/picture">
                  <pic:pic xmlns:pic="http://schemas.openxmlformats.org/drawingml/2006/picture">
                    <pic:nvPicPr>
                      <pic:cNvPr id="5208" name="Picture 5208"/>
                      <pic:cNvPicPr/>
                    </pic:nvPicPr>
                    <pic:blipFill>
                      <a:blip r:embed="rId26"/>
                      <a:stretch>
                        <a:fillRect/>
                      </a:stretch>
                    </pic:blipFill>
                    <pic:spPr>
                      <a:xfrm>
                        <a:off x="0" y="0"/>
                        <a:ext cx="2319655" cy="321310"/>
                      </a:xfrm>
                      <a:prstGeom prst="rect">
                        <a:avLst/>
                      </a:prstGeom>
                    </pic:spPr>
                  </pic:pic>
                </a:graphicData>
              </a:graphic>
            </wp:inline>
          </w:drawing>
        </w:r>
      </w:del>
      <w:ins w:id="169" w:author="Vinh Phuc" w:date="2023-05-29T21:54:00Z">
        <w:r>
          <w:rPr>
            <w:noProof/>
          </w:rPr>
          <w:drawing>
            <wp:inline distT="0" distB="0" distL="0" distR="0" wp14:anchorId="4752C672" wp14:editId="4D93D622">
              <wp:extent cx="2049272" cy="283845"/>
              <wp:effectExtent l="0" t="0" r="0" b="0"/>
              <wp:docPr id="5249" name="Picture 5249"/>
              <wp:cNvGraphicFramePr/>
              <a:graphic xmlns:a="http://schemas.openxmlformats.org/drawingml/2006/main">
                <a:graphicData uri="http://schemas.openxmlformats.org/drawingml/2006/picture">
                  <pic:pic xmlns:pic="http://schemas.openxmlformats.org/drawingml/2006/picture">
                    <pic:nvPicPr>
                      <pic:cNvPr id="5249" name="Picture 5249"/>
                      <pic:cNvPicPr/>
                    </pic:nvPicPr>
                    <pic:blipFill>
                      <a:blip r:embed="rId26"/>
                      <a:stretch>
                        <a:fillRect/>
                      </a:stretch>
                    </pic:blipFill>
                    <pic:spPr>
                      <a:xfrm>
                        <a:off x="0" y="0"/>
                        <a:ext cx="2049272" cy="283845"/>
                      </a:xfrm>
                      <a:prstGeom prst="rect">
                        <a:avLst/>
                      </a:prstGeom>
                    </pic:spPr>
                  </pic:pic>
                </a:graphicData>
              </a:graphic>
            </wp:inline>
          </w:drawing>
        </w:r>
      </w:ins>
      <w:r>
        <w:t xml:space="preserve"> </w:t>
      </w:r>
    </w:p>
    <w:p w14:paraId="1C990BA8" w14:textId="77777777" w:rsidR="00487917" w:rsidRDefault="00000000">
      <w:pPr>
        <w:pStyle w:val="Heading2"/>
        <w:ind w:left="-5"/>
      </w:pPr>
      <w:r>
        <w:t>2.</w:t>
      </w:r>
      <w:r>
        <w:rPr>
          <w:rFonts w:ascii="Arial" w:eastAsia="Arial" w:hAnsi="Arial" w:cs="Arial"/>
        </w:rPr>
        <w:t xml:space="preserve"> </w:t>
      </w:r>
      <w:r>
        <w:t xml:space="preserve">YÊU CẦU 2 (1 điểm) </w:t>
      </w:r>
    </w:p>
    <w:p w14:paraId="36610040" w14:textId="77777777" w:rsidR="00487917" w:rsidRDefault="00000000">
      <w:pPr>
        <w:spacing w:after="4" w:line="325" w:lineRule="auto"/>
        <w:ind w:left="2235" w:right="2165" w:hanging="2158"/>
        <w:pPrChange w:id="170" w:author="Vinh Phuc" w:date="2023-05-29T21:54:00Z">
          <w:pPr>
            <w:spacing w:after="4" w:line="325" w:lineRule="auto"/>
            <w:ind w:left="2220" w:right="2166" w:hanging="2158"/>
            <w:jc w:val="left"/>
          </w:pPr>
        </w:pPrChange>
      </w:pPr>
      <w:r>
        <w:t xml:space="preserve">Định nghĩa phương thức: </w:t>
      </w:r>
      <w:r>
        <w:rPr>
          <w:b/>
        </w:rPr>
        <w:t xml:space="preserve">public boolean </w:t>
      </w:r>
      <w:proofErr w:type="gramStart"/>
      <w:r>
        <w:rPr>
          <w:b/>
        </w:rPr>
        <w:t>transfer(</w:t>
      </w:r>
      <w:proofErr w:type="gramEnd"/>
      <w:r>
        <w:rPr>
          <w:b/>
        </w:rPr>
        <w:t xml:space="preserve">double amount, Transfer to) </w:t>
      </w:r>
    </w:p>
    <w:p w14:paraId="42537762" w14:textId="77777777" w:rsidR="00487917" w:rsidRDefault="00000000">
      <w:pPr>
        <w:spacing w:after="70"/>
        <w:ind w:left="87" w:right="0"/>
        <w:pPrChange w:id="171" w:author="Vinh Phuc" w:date="2023-05-29T21:54:00Z">
          <w:pPr>
            <w:spacing w:after="67"/>
            <w:ind w:left="87" w:right="0"/>
          </w:pPr>
        </w:pPrChange>
      </w:pPr>
      <w:r>
        <w:t xml:space="preserve">trong lớp </w:t>
      </w:r>
      <w:r>
        <w:rPr>
          <w:b/>
        </w:rPr>
        <w:t>EWallet</w:t>
      </w:r>
      <w:r>
        <w:t xml:space="preserve"> và lớp </w:t>
      </w:r>
      <w:r>
        <w:rPr>
          <w:b/>
        </w:rPr>
        <w:t xml:space="preserve">BankAccount </w:t>
      </w:r>
      <w:r>
        <w:t xml:space="preserve">dùng để chuyển tiền giữa tài khoản hiện tại và tài khoản </w:t>
      </w:r>
      <w:r>
        <w:rPr>
          <w:i/>
        </w:rPr>
        <w:t>to</w:t>
      </w:r>
      <w:r>
        <w:t xml:space="preserve">. Với tham số </w:t>
      </w:r>
      <w:r>
        <w:rPr>
          <w:i/>
        </w:rPr>
        <w:t>amount</w:t>
      </w:r>
      <w:r>
        <w:t xml:space="preserve"> là số tiền chuyển và </w:t>
      </w:r>
      <w:r>
        <w:rPr>
          <w:i/>
        </w:rPr>
        <w:t>to</w:t>
      </w:r>
      <w:r>
        <w:t xml:space="preserve"> là tài khoản nhận tiền. </w:t>
      </w:r>
    </w:p>
    <w:p w14:paraId="1717C62B" w14:textId="77777777" w:rsidR="00487917" w:rsidRDefault="00000000">
      <w:pPr>
        <w:spacing w:after="90" w:line="259" w:lineRule="auto"/>
        <w:ind w:left="443" w:right="360"/>
        <w:jc w:val="center"/>
        <w:pPrChange w:id="172" w:author="Vinh Phuc" w:date="2023-05-29T21:54:00Z">
          <w:pPr>
            <w:spacing w:after="90" w:line="259" w:lineRule="auto"/>
            <w:ind w:left="444" w:right="360"/>
            <w:jc w:val="center"/>
          </w:pPr>
        </w:pPrChange>
      </w:pPr>
      <w:r>
        <w:t xml:space="preserve">Số tiền chuyển = số tiền </w:t>
      </w:r>
      <w:r>
        <w:rPr>
          <w:i/>
        </w:rPr>
        <w:t xml:space="preserve">amount </w:t>
      </w:r>
      <w:r>
        <w:t xml:space="preserve">+ tỉ lệ phí giao dịch </w:t>
      </w:r>
      <w:r>
        <w:rPr>
          <w:i/>
        </w:rPr>
        <w:t>transferFee</w:t>
      </w:r>
      <w:r>
        <w:t xml:space="preserve"> * số tiền </w:t>
      </w:r>
      <w:r>
        <w:rPr>
          <w:i/>
        </w:rPr>
        <w:t xml:space="preserve">amount </w:t>
      </w:r>
    </w:p>
    <w:p w14:paraId="061A11C1" w14:textId="77777777" w:rsidR="00487917" w:rsidRDefault="00000000">
      <w:pPr>
        <w:spacing w:after="67" w:line="275" w:lineRule="auto"/>
        <w:ind w:left="0" w:right="0" w:firstLine="0"/>
        <w:jc w:val="center"/>
        <w:pPrChange w:id="173" w:author="Vinh Phuc" w:date="2023-05-29T21:54:00Z">
          <w:pPr>
            <w:spacing w:after="69" w:line="276" w:lineRule="auto"/>
            <w:ind w:left="0" w:right="0" w:firstLine="0"/>
            <w:jc w:val="center"/>
          </w:pPr>
        </w:pPrChange>
      </w:pPr>
      <w:r>
        <w:rPr>
          <w:i/>
        </w:rPr>
        <w:t xml:space="preserve">(tỉ lệ phí giao dịch có thể thay đổi tùy theo interface được cung cấp, sinh viên phải dùng thuộc tính transferFee của interface) </w:t>
      </w:r>
    </w:p>
    <w:p w14:paraId="3127BA15" w14:textId="77777777" w:rsidR="00487917" w:rsidRDefault="00000000">
      <w:pPr>
        <w:spacing w:after="90" w:line="259" w:lineRule="auto"/>
        <w:ind w:left="443" w:right="363"/>
        <w:jc w:val="center"/>
        <w:pPrChange w:id="174" w:author="Vinh Phuc" w:date="2023-05-29T21:54:00Z">
          <w:pPr>
            <w:spacing w:after="90" w:line="259" w:lineRule="auto"/>
            <w:ind w:left="444" w:right="363"/>
            <w:jc w:val="center"/>
          </w:pPr>
        </w:pPrChange>
      </w:pPr>
      <w:r>
        <w:t xml:space="preserve">Số tiền nhận = số tiền </w:t>
      </w:r>
      <w:r>
        <w:rPr>
          <w:i/>
        </w:rPr>
        <w:t xml:space="preserve">amount </w:t>
      </w:r>
    </w:p>
    <w:p w14:paraId="5C1A8E78" w14:textId="094EFD21" w:rsidR="00487917" w:rsidRDefault="00000000">
      <w:pPr>
        <w:spacing w:after="73"/>
        <w:ind w:left="87" w:right="0"/>
        <w:pPrChange w:id="175" w:author="Vinh Phuc" w:date="2023-05-29T21:54:00Z">
          <w:pPr>
            <w:spacing w:after="76"/>
            <w:ind w:left="87" w:right="0"/>
          </w:pPr>
        </w:pPrChange>
      </w:pPr>
      <w:r>
        <w:t xml:space="preserve">Với </w:t>
      </w:r>
      <w:r>
        <w:rPr>
          <w:b/>
        </w:rPr>
        <w:t>EWallet</w:t>
      </w:r>
      <w:r>
        <w:t xml:space="preserve"> nếu Số tiền chuyển &lt;= </w:t>
      </w:r>
      <w:r>
        <w:rPr>
          <w:i/>
        </w:rPr>
        <w:t>số dư tài khoản</w:t>
      </w:r>
      <w:r>
        <w:t xml:space="preserve"> thì cho phép chuyển, với </w:t>
      </w:r>
      <w:r>
        <w:rPr>
          <w:b/>
        </w:rPr>
        <w:t>BankAccount</w:t>
      </w:r>
      <w:r>
        <w:t xml:space="preserve"> nếu Số tiền chuyển </w:t>
      </w:r>
      <w:ins w:id="176" w:author="Vinh Phuc" w:date="2023-05-29T21:54:00Z">
        <w:r>
          <w:t xml:space="preserve">+ 50 </w:t>
        </w:r>
      </w:ins>
      <w:r>
        <w:t xml:space="preserve">&lt;= </w:t>
      </w:r>
      <w:r>
        <w:rPr>
          <w:i/>
        </w:rPr>
        <w:t>số dư tài khoản</w:t>
      </w:r>
      <w:r>
        <w:rPr>
          <w:rPrChange w:id="177" w:author="Vinh Phuc" w:date="2023-05-29T21:54:00Z">
            <w:rPr>
              <w:i/>
            </w:rPr>
          </w:rPrChange>
        </w:rPr>
        <w:t xml:space="preserve"> </w:t>
      </w:r>
      <w:del w:id="178" w:author="Vinh Phuc" w:date="2023-05-29T21:54:00Z">
        <w:r>
          <w:delText xml:space="preserve">+ 50 </w:delText>
        </w:r>
      </w:del>
      <w:r>
        <w:t xml:space="preserve">thì cho phép chuyển. Nếu chuyển thành công thì trả về </w:t>
      </w:r>
      <w:r>
        <w:rPr>
          <w:i/>
        </w:rPr>
        <w:t>true</w:t>
      </w:r>
      <w:r>
        <w:t xml:space="preserve">, ngược lại thì không cho phép chuyển thì trả về </w:t>
      </w:r>
      <w:r>
        <w:rPr>
          <w:i/>
        </w:rPr>
        <w:t>false</w:t>
      </w:r>
      <w:r>
        <w:t xml:space="preserve">. </w:t>
      </w:r>
    </w:p>
    <w:p w14:paraId="01D87F71" w14:textId="77777777" w:rsidR="00487917" w:rsidRDefault="00000000">
      <w:pPr>
        <w:spacing w:after="69"/>
        <w:ind w:left="87" w:right="0"/>
        <w:pPrChange w:id="179" w:author="Vinh Phuc" w:date="2023-05-29T21:54:00Z">
          <w:pPr>
            <w:spacing w:after="66"/>
            <w:ind w:left="87" w:right="0"/>
          </w:pPr>
        </w:pPrChange>
      </w:pPr>
      <w:r>
        <w:t xml:space="preserve">Khi chuyển thành công, Số tiền chuyển sẽ trừ trực tiếp vào </w:t>
      </w:r>
      <w:r>
        <w:rPr>
          <w:i/>
        </w:rPr>
        <w:t>số dư tài khoản</w:t>
      </w:r>
      <w:r>
        <w:t xml:space="preserve"> của tài khoản chuyển và số tiền nhận sẽ cộng trực tiếp vào </w:t>
      </w:r>
      <w:r>
        <w:rPr>
          <w:i/>
        </w:rPr>
        <w:t>số dư tài khoản</w:t>
      </w:r>
      <w:r>
        <w:t xml:space="preserve"> của tài khoản nhận. </w:t>
      </w:r>
    </w:p>
    <w:p w14:paraId="699DD077" w14:textId="77777777" w:rsidR="00487917" w:rsidRDefault="00000000">
      <w:pPr>
        <w:ind w:left="87" w:right="0"/>
      </w:pPr>
      <w:r>
        <w:t xml:space="preserve">Sinh viên hiện thực lớp trên và sử dụng file </w:t>
      </w:r>
      <w:r>
        <w:rPr>
          <w:i/>
        </w:rPr>
        <w:t>TestReq2.java</w:t>
      </w:r>
      <w:r>
        <w:t xml:space="preserve"> để kiểm thử lại bài làm, sinh viên có thể sửa đổi nội dung trong phương thức main để kiểm tra nhiều trường hợp. Đây là kết quả in ra màn hình với file </w:t>
      </w:r>
      <w:r>
        <w:rPr>
          <w:i/>
        </w:rPr>
        <w:t>TestReq2.java</w:t>
      </w:r>
      <w:r>
        <w:t xml:space="preserve"> mặc định cho sẵn. </w:t>
      </w:r>
    </w:p>
    <w:p w14:paraId="66534AD5" w14:textId="36518D0B" w:rsidR="00487917" w:rsidRDefault="00000000">
      <w:pPr>
        <w:spacing w:after="0" w:line="259" w:lineRule="auto"/>
        <w:ind w:left="130" w:right="0" w:firstLine="0"/>
        <w:jc w:val="center"/>
        <w:pPrChange w:id="180" w:author="Vinh Phuc" w:date="2023-05-29T21:54:00Z">
          <w:pPr>
            <w:spacing w:after="0" w:line="259" w:lineRule="auto"/>
            <w:ind w:left="131" w:right="0" w:firstLine="0"/>
            <w:jc w:val="center"/>
          </w:pPr>
        </w:pPrChange>
      </w:pPr>
      <w:del w:id="181" w:author="Vinh Phuc" w:date="2023-05-29T21:54:00Z">
        <w:r>
          <w:rPr>
            <w:noProof/>
          </w:rPr>
          <w:drawing>
            <wp:inline distT="0" distB="0" distL="0" distR="0" wp14:anchorId="719C9F5B" wp14:editId="209A6763">
              <wp:extent cx="1246505" cy="1713738"/>
              <wp:effectExtent l="0" t="0" r="0" b="0"/>
              <wp:docPr id="5210" name="Picture 5210"/>
              <wp:cNvGraphicFramePr/>
              <a:graphic xmlns:a="http://schemas.openxmlformats.org/drawingml/2006/main">
                <a:graphicData uri="http://schemas.openxmlformats.org/drawingml/2006/picture">
                  <pic:pic xmlns:pic="http://schemas.openxmlformats.org/drawingml/2006/picture">
                    <pic:nvPicPr>
                      <pic:cNvPr id="5210" name="Picture 5210"/>
                      <pic:cNvPicPr/>
                    </pic:nvPicPr>
                    <pic:blipFill>
                      <a:blip r:embed="rId27"/>
                      <a:stretch>
                        <a:fillRect/>
                      </a:stretch>
                    </pic:blipFill>
                    <pic:spPr>
                      <a:xfrm>
                        <a:off x="0" y="0"/>
                        <a:ext cx="1246505" cy="1713738"/>
                      </a:xfrm>
                      <a:prstGeom prst="rect">
                        <a:avLst/>
                      </a:prstGeom>
                    </pic:spPr>
                  </pic:pic>
                </a:graphicData>
              </a:graphic>
            </wp:inline>
          </w:drawing>
        </w:r>
      </w:del>
      <w:ins w:id="182" w:author="Vinh Phuc" w:date="2023-05-29T21:54:00Z">
        <w:r>
          <w:rPr>
            <w:noProof/>
          </w:rPr>
          <w:drawing>
            <wp:inline distT="0" distB="0" distL="0" distR="0" wp14:anchorId="3B8AC492" wp14:editId="55A3F64C">
              <wp:extent cx="1085406" cy="1492250"/>
              <wp:effectExtent l="0" t="0" r="0" b="0"/>
              <wp:docPr id="5251" name="Picture 5251"/>
              <wp:cNvGraphicFramePr/>
              <a:graphic xmlns:a="http://schemas.openxmlformats.org/drawingml/2006/main">
                <a:graphicData uri="http://schemas.openxmlformats.org/drawingml/2006/picture">
                  <pic:pic xmlns:pic="http://schemas.openxmlformats.org/drawingml/2006/picture">
                    <pic:nvPicPr>
                      <pic:cNvPr id="5251" name="Picture 5251"/>
                      <pic:cNvPicPr/>
                    </pic:nvPicPr>
                    <pic:blipFill>
                      <a:blip r:embed="rId27"/>
                      <a:stretch>
                        <a:fillRect/>
                      </a:stretch>
                    </pic:blipFill>
                    <pic:spPr>
                      <a:xfrm>
                        <a:off x="0" y="0"/>
                        <a:ext cx="1085406" cy="1492250"/>
                      </a:xfrm>
                      <a:prstGeom prst="rect">
                        <a:avLst/>
                      </a:prstGeom>
                    </pic:spPr>
                  </pic:pic>
                </a:graphicData>
              </a:graphic>
            </wp:inline>
          </w:drawing>
        </w:r>
      </w:ins>
      <w:r>
        <w:t xml:space="preserve"> </w:t>
      </w:r>
    </w:p>
    <w:p w14:paraId="246AC9E9" w14:textId="77777777" w:rsidR="00487917" w:rsidRDefault="00000000">
      <w:pPr>
        <w:pStyle w:val="Heading2"/>
        <w:ind w:left="-5"/>
      </w:pPr>
      <w:r>
        <w:t>3.</w:t>
      </w:r>
      <w:r>
        <w:rPr>
          <w:rFonts w:ascii="Arial" w:eastAsia="Arial" w:hAnsi="Arial" w:cs="Arial"/>
        </w:rPr>
        <w:t xml:space="preserve"> </w:t>
      </w:r>
      <w:r>
        <w:t xml:space="preserve">YÊU CẦU 3 (2 điểm) </w:t>
      </w:r>
    </w:p>
    <w:p w14:paraId="2FD0C524" w14:textId="77777777" w:rsidR="00487917" w:rsidRDefault="00000000">
      <w:pPr>
        <w:spacing w:after="90"/>
        <w:ind w:left="87" w:right="0"/>
      </w:pPr>
      <w:r>
        <w:t xml:space="preserve">Từ Yêu cầu 3 đến Yêu cầu 9 sẽ liên quan đến dữ liệu đọc từ các file trong thư mục </w:t>
      </w:r>
      <w:r>
        <w:rPr>
          <w:i/>
        </w:rPr>
        <w:t>data</w:t>
      </w:r>
      <w:r>
        <w:t xml:space="preserve"> cung cấp. Sinh viên sẽ định nghĩa các phương thức trong lớp </w:t>
      </w:r>
      <w:r>
        <w:rPr>
          <w:b/>
        </w:rPr>
        <w:t>TransactionProcessing</w:t>
      </w:r>
      <w:r>
        <w:t xml:space="preserve"> và dùng lớp </w:t>
      </w:r>
      <w:r>
        <w:rPr>
          <w:b/>
        </w:rPr>
        <w:t>Test</w:t>
      </w:r>
      <w:r>
        <w:t xml:space="preserve"> để kiểm tra kết quả bài làm. </w:t>
      </w:r>
    </w:p>
    <w:p w14:paraId="7727B337" w14:textId="77777777" w:rsidR="00487917" w:rsidRDefault="00000000">
      <w:pPr>
        <w:spacing w:after="4" w:line="325" w:lineRule="auto"/>
        <w:ind w:left="2443" w:right="2375" w:hanging="2366"/>
        <w:pPrChange w:id="183" w:author="Vinh Phuc" w:date="2023-05-29T21:54:00Z">
          <w:pPr>
            <w:spacing w:after="4" w:line="325" w:lineRule="auto"/>
            <w:ind w:left="2428" w:right="2374" w:hanging="2366"/>
            <w:jc w:val="left"/>
          </w:pPr>
        </w:pPrChange>
      </w:pPr>
      <w:r>
        <w:t xml:space="preserve">Hiện thực phương thức:  </w:t>
      </w:r>
      <w:r>
        <w:rPr>
          <w:b/>
        </w:rPr>
        <w:t xml:space="preserve">public boolean </w:t>
      </w:r>
      <w:proofErr w:type="gramStart"/>
      <w:r>
        <w:rPr>
          <w:b/>
        </w:rPr>
        <w:t>readPaymentObject(</w:t>
      </w:r>
      <w:proofErr w:type="gramEnd"/>
      <w:r>
        <w:rPr>
          <w:b/>
        </w:rPr>
        <w:t xml:space="preserve">String path) </w:t>
      </w:r>
    </w:p>
    <w:p w14:paraId="49134D93" w14:textId="77777777" w:rsidR="00487917" w:rsidRDefault="00000000">
      <w:pPr>
        <w:spacing w:after="72"/>
        <w:ind w:left="87" w:right="0"/>
      </w:pPr>
      <w:r>
        <w:t xml:space="preserve">Phương thức này sẽ đọc file </w:t>
      </w:r>
      <w:r>
        <w:rPr>
          <w:i/>
        </w:rPr>
        <w:t>PaymentInformation.txt</w:t>
      </w:r>
      <w:r>
        <w:t xml:space="preserve"> theo đường dẫn của tham số </w:t>
      </w:r>
      <w:r>
        <w:rPr>
          <w:i/>
        </w:rPr>
        <w:t>path</w:t>
      </w:r>
      <w:r>
        <w:t xml:space="preserve"> truyền vào để đọc thông tin các tài khoản thanh toán vào danh sách</w:t>
      </w:r>
      <w:r>
        <w:rPr>
          <w:rFonts w:ascii="Arial" w:eastAsia="Arial" w:hAnsi="Arial" w:cs="Arial"/>
          <w:sz w:val="22"/>
        </w:rPr>
        <w:t xml:space="preserve"> </w:t>
      </w:r>
      <w:r>
        <w:rPr>
          <w:i/>
        </w:rPr>
        <w:t>paymentObjects</w:t>
      </w:r>
      <w:r>
        <w:t xml:space="preserve">.  </w:t>
      </w:r>
    </w:p>
    <w:p w14:paraId="0493DF57" w14:textId="77777777" w:rsidR="00487917" w:rsidRDefault="00000000">
      <w:pPr>
        <w:spacing w:after="92"/>
        <w:ind w:left="87" w:right="0"/>
        <w:pPrChange w:id="184" w:author="Vinh Phuc" w:date="2023-05-29T21:54:00Z">
          <w:pPr>
            <w:spacing w:after="91"/>
            <w:ind w:left="87" w:right="0"/>
          </w:pPr>
        </w:pPrChange>
      </w:pPr>
      <w:r>
        <w:t>Sinh viên hiện thực phương thức trên, biên dịch file</w:t>
      </w:r>
      <w:r>
        <w:rPr>
          <w:i/>
        </w:rPr>
        <w:t xml:space="preserve"> Test.java</w:t>
      </w:r>
      <w:r>
        <w:t xml:space="preserve"> và chạy lệnh </w:t>
      </w:r>
      <w:r>
        <w:rPr>
          <w:i/>
        </w:rPr>
        <w:t>java Test 1</w:t>
      </w:r>
      <w:r>
        <w:t xml:space="preserve"> để ghi ra kết quả file </w:t>
      </w:r>
      <w:r>
        <w:rPr>
          <w:i/>
        </w:rPr>
        <w:t xml:space="preserve">Req3.txt </w:t>
      </w:r>
      <w:r>
        <w:t xml:space="preserve">vào thư mục </w:t>
      </w:r>
      <w:r>
        <w:rPr>
          <w:i/>
        </w:rPr>
        <w:t>output</w:t>
      </w:r>
      <w:r>
        <w:t xml:space="preserve">. Sinh viên xem kết quả file này và file </w:t>
      </w:r>
      <w:r>
        <w:rPr>
          <w:i/>
        </w:rPr>
        <w:t>Req3.txt</w:t>
      </w:r>
      <w:r>
        <w:t xml:space="preserve"> trong folder </w:t>
      </w:r>
      <w:r>
        <w:rPr>
          <w:i/>
        </w:rPr>
        <w:t>expected_output</w:t>
      </w:r>
      <w:r>
        <w:t xml:space="preserve"> mẫu được cung cấp sẵn để so sánh kết quả. </w:t>
      </w:r>
    </w:p>
    <w:p w14:paraId="37EBC567" w14:textId="77777777" w:rsidR="00487917" w:rsidRDefault="00000000">
      <w:pPr>
        <w:spacing w:after="59" w:line="287" w:lineRule="auto"/>
        <w:ind w:left="77" w:right="0" w:firstLine="0"/>
        <w:pPrChange w:id="185" w:author="Vinh Phuc" w:date="2023-05-29T21:54:00Z">
          <w:pPr>
            <w:spacing w:after="59" w:line="288" w:lineRule="auto"/>
            <w:ind w:left="77" w:right="0" w:firstLine="0"/>
          </w:pPr>
        </w:pPrChange>
      </w:pPr>
      <w:r>
        <w:rPr>
          <w:color w:val="FF0000"/>
        </w:rPr>
        <w:t xml:space="preserve">Lưu ý: Đây là phương thức sinh viên phải định nghĩa được mới bắt đầu tính điểm cho các Yêu cầu từ 3 đến 9, nếu không đọc được file thành danh sách các đối tượng </w:t>
      </w:r>
      <w:r>
        <w:rPr>
          <w:b/>
          <w:color w:val="FF0000"/>
        </w:rPr>
        <w:t>Payment</w:t>
      </w:r>
      <w:r>
        <w:rPr>
          <w:color w:val="FF0000"/>
        </w:rPr>
        <w:t xml:space="preserve"> thì các yêu cầu bên dưới không được tính điểm.  </w:t>
      </w:r>
    </w:p>
    <w:p w14:paraId="6B00CE1E" w14:textId="77777777" w:rsidR="00487917" w:rsidRDefault="00000000">
      <w:pPr>
        <w:spacing w:after="98"/>
        <w:ind w:left="77" w:right="0" w:firstLine="0"/>
      </w:pPr>
      <w:r>
        <w:rPr>
          <w:b/>
          <w:color w:val="FF0000"/>
        </w:rPr>
        <w:t>Các yêu cầu bên dưới thao tác trực tiếp trên dữ liệu đã đọc từ file.</w:t>
      </w:r>
      <w:r>
        <w:rPr>
          <w:b/>
        </w:rPr>
        <w:t xml:space="preserve"> </w:t>
      </w:r>
    </w:p>
    <w:p w14:paraId="18F03C9A" w14:textId="77777777" w:rsidR="00487917" w:rsidRDefault="00000000">
      <w:pPr>
        <w:pStyle w:val="Heading2"/>
        <w:ind w:left="-5"/>
      </w:pPr>
      <w:r>
        <w:t>4.</w:t>
      </w:r>
      <w:r>
        <w:rPr>
          <w:rFonts w:ascii="Arial" w:eastAsia="Arial" w:hAnsi="Arial" w:cs="Arial"/>
        </w:rPr>
        <w:t xml:space="preserve"> </w:t>
      </w:r>
      <w:r>
        <w:t xml:space="preserve">YÊU CẦU 4 (1 điểm) </w:t>
      </w:r>
    </w:p>
    <w:p w14:paraId="5351A268" w14:textId="77777777" w:rsidR="00487917" w:rsidRDefault="00000000">
      <w:pPr>
        <w:spacing w:after="65"/>
        <w:ind w:left="87" w:right="0"/>
      </w:pPr>
      <w:r>
        <w:t xml:space="preserve">Hiện thực phương thức </w:t>
      </w:r>
    </w:p>
    <w:p w14:paraId="7DD04E0A" w14:textId="77777777" w:rsidR="00487917" w:rsidRDefault="00000000">
      <w:pPr>
        <w:pStyle w:val="Heading3"/>
        <w:ind w:left="80" w:right="3"/>
        <w:pPrChange w:id="186" w:author="Vinh Phuc" w:date="2023-05-29T21:54:00Z">
          <w:pPr>
            <w:pStyle w:val="Heading3"/>
            <w:ind w:left="84" w:right="7"/>
          </w:pPr>
        </w:pPrChange>
      </w:pPr>
      <w:r>
        <w:t xml:space="preserve">public ArrayList&lt;ConvenientCard&gt; </w:t>
      </w:r>
      <w:proofErr w:type="gramStart"/>
      <w:r>
        <w:t>getAdultConvenientCards(</w:t>
      </w:r>
      <w:proofErr w:type="gramEnd"/>
      <w:r>
        <w:t xml:space="preserve">) </w:t>
      </w:r>
    </w:p>
    <w:p w14:paraId="3B4EC2CE" w14:textId="77777777" w:rsidR="00487917" w:rsidRDefault="00000000">
      <w:pPr>
        <w:spacing w:after="74"/>
        <w:ind w:left="87" w:right="0"/>
      </w:pPr>
      <w:r>
        <w:t xml:space="preserve">trả về danh sách các thẻ tiện lợi </w:t>
      </w:r>
      <w:r>
        <w:rPr>
          <w:b/>
        </w:rPr>
        <w:t>ConvenientCard</w:t>
      </w:r>
      <w:r>
        <w:t xml:space="preserve"> có </w:t>
      </w:r>
      <w:r>
        <w:rPr>
          <w:i/>
        </w:rPr>
        <w:t>loại thẻ</w:t>
      </w:r>
      <w:r>
        <w:t xml:space="preserve"> là “Adult”. </w:t>
      </w:r>
    </w:p>
    <w:p w14:paraId="57942556" w14:textId="77777777" w:rsidR="00487917" w:rsidRDefault="00000000">
      <w:pPr>
        <w:spacing w:after="94"/>
        <w:ind w:left="87" w:right="0"/>
      </w:pPr>
      <w:r>
        <w:t>Sinh viên hiện thực phương thức trên, biên dịch file</w:t>
      </w:r>
      <w:r>
        <w:rPr>
          <w:i/>
        </w:rPr>
        <w:t xml:space="preserve"> Test.java</w:t>
      </w:r>
      <w:r>
        <w:t xml:space="preserve"> và chạy lệnh </w:t>
      </w:r>
      <w:r>
        <w:rPr>
          <w:i/>
        </w:rPr>
        <w:t>java Test 2</w:t>
      </w:r>
      <w:r>
        <w:t xml:space="preserve"> để ghi ra kết quả file </w:t>
      </w:r>
      <w:r>
        <w:rPr>
          <w:i/>
        </w:rPr>
        <w:t xml:space="preserve">Req4.txt </w:t>
      </w:r>
      <w:r>
        <w:t xml:space="preserve">vào thư mục </w:t>
      </w:r>
      <w:r>
        <w:rPr>
          <w:i/>
        </w:rPr>
        <w:t>output</w:t>
      </w:r>
      <w:r>
        <w:t xml:space="preserve">. Sinh viên xem kết quả file này và file </w:t>
      </w:r>
      <w:r>
        <w:rPr>
          <w:i/>
        </w:rPr>
        <w:t>Req4.txt</w:t>
      </w:r>
      <w:r>
        <w:t xml:space="preserve"> trong folder </w:t>
      </w:r>
      <w:r>
        <w:rPr>
          <w:i/>
        </w:rPr>
        <w:t>expected_output</w:t>
      </w:r>
      <w:r>
        <w:t xml:space="preserve"> mẫu được cung cấp sẵn để so sánh kết quả. </w:t>
      </w:r>
      <w:ins w:id="187" w:author="Vinh Phuc" w:date="2023-05-29T21:54:00Z">
        <w:r>
          <w:t xml:space="preserve">Thứ tự kết quả của sinh viên có thể khác thứ tự trong file output mẫu nhưng phải đầy đủ các kết quả.  </w:t>
        </w:r>
      </w:ins>
    </w:p>
    <w:p w14:paraId="69693F8A" w14:textId="77777777" w:rsidR="00487917" w:rsidRDefault="00000000">
      <w:pPr>
        <w:pStyle w:val="Heading2"/>
        <w:ind w:left="-5"/>
      </w:pPr>
      <w:r>
        <w:t>5.</w:t>
      </w:r>
      <w:r>
        <w:rPr>
          <w:rFonts w:ascii="Arial" w:eastAsia="Arial" w:hAnsi="Arial" w:cs="Arial"/>
        </w:rPr>
        <w:t xml:space="preserve"> </w:t>
      </w:r>
      <w:r>
        <w:t xml:space="preserve">YÊU CẦU 5 (1 điểm) </w:t>
      </w:r>
    </w:p>
    <w:p w14:paraId="05B76F2C" w14:textId="77777777" w:rsidR="00487917" w:rsidRDefault="00000000">
      <w:pPr>
        <w:spacing w:after="65"/>
        <w:ind w:left="87" w:right="0"/>
        <w:pPrChange w:id="188" w:author="Vinh Phuc" w:date="2023-05-29T21:54:00Z">
          <w:pPr>
            <w:spacing w:after="67"/>
            <w:ind w:left="87" w:right="0"/>
          </w:pPr>
        </w:pPrChange>
      </w:pPr>
      <w:r>
        <w:t xml:space="preserve">Hiện thực phương thức </w:t>
      </w:r>
    </w:p>
    <w:p w14:paraId="69309CE2" w14:textId="77777777" w:rsidR="00487917" w:rsidRDefault="00000000">
      <w:pPr>
        <w:pStyle w:val="Heading3"/>
        <w:ind w:left="80"/>
        <w:pPrChange w:id="189" w:author="Vinh Phuc" w:date="2023-05-29T21:54:00Z">
          <w:pPr>
            <w:pStyle w:val="Heading3"/>
            <w:ind w:left="84"/>
          </w:pPr>
        </w:pPrChange>
      </w:pPr>
      <w:r>
        <w:t xml:space="preserve">public ArrayList&lt;IDCard&gt; </w:t>
      </w:r>
      <w:proofErr w:type="gramStart"/>
      <w:r>
        <w:t>getCustomersHaveBoth(</w:t>
      </w:r>
      <w:proofErr w:type="gramEnd"/>
      <w:r>
        <w:t xml:space="preserve">) </w:t>
      </w:r>
    </w:p>
    <w:p w14:paraId="08FF8942" w14:textId="77777777" w:rsidR="00487917" w:rsidRDefault="00000000">
      <w:pPr>
        <w:spacing w:after="74"/>
        <w:ind w:left="87" w:right="0"/>
      </w:pPr>
      <w:r>
        <w:t xml:space="preserve">trả về danh sách thẻ định danh </w:t>
      </w:r>
      <w:r>
        <w:rPr>
          <w:b/>
        </w:rPr>
        <w:t>IDCard</w:t>
      </w:r>
      <w:r>
        <w:t xml:space="preserve"> sở hữu cả 03 loại tài khoản thanh toán. </w:t>
      </w:r>
    </w:p>
    <w:p w14:paraId="4E4165D1" w14:textId="77777777" w:rsidR="00487917" w:rsidRDefault="00000000">
      <w:pPr>
        <w:spacing w:after="94"/>
        <w:ind w:left="87" w:right="0"/>
      </w:pPr>
      <w:r>
        <w:t>Sinh viên hiện thực phương thức trên, biên dịch file</w:t>
      </w:r>
      <w:r>
        <w:rPr>
          <w:i/>
        </w:rPr>
        <w:t xml:space="preserve"> Test.java</w:t>
      </w:r>
      <w:r>
        <w:t xml:space="preserve"> và chạy lệnh </w:t>
      </w:r>
      <w:r>
        <w:rPr>
          <w:i/>
        </w:rPr>
        <w:t>java Test 3</w:t>
      </w:r>
      <w:r>
        <w:t xml:space="preserve"> để ghi ra kết quả file </w:t>
      </w:r>
      <w:r>
        <w:rPr>
          <w:i/>
        </w:rPr>
        <w:t xml:space="preserve">Req5.txt </w:t>
      </w:r>
      <w:r>
        <w:t xml:space="preserve">vào thư mục </w:t>
      </w:r>
      <w:r>
        <w:rPr>
          <w:i/>
        </w:rPr>
        <w:t>output</w:t>
      </w:r>
      <w:r>
        <w:t xml:space="preserve">. Sinh viên xem kết quả file này và file </w:t>
      </w:r>
      <w:r>
        <w:rPr>
          <w:i/>
        </w:rPr>
        <w:t>Req5.txt</w:t>
      </w:r>
      <w:r>
        <w:t xml:space="preserve"> trong folder </w:t>
      </w:r>
      <w:r>
        <w:rPr>
          <w:i/>
        </w:rPr>
        <w:t>expected_output</w:t>
      </w:r>
      <w:r>
        <w:t xml:space="preserve"> mẫu được cung cấp sẵn để so sánh kết quả. </w:t>
      </w:r>
      <w:ins w:id="190" w:author="Vinh Phuc" w:date="2023-05-29T21:54:00Z">
        <w:r>
          <w:t xml:space="preserve">Thứ tự kết quả của sinh viên có thể khác thứ tự trong file output mẫu nhưng phải đầy đủ các kết quả. </w:t>
        </w:r>
      </w:ins>
    </w:p>
    <w:p w14:paraId="3DEBEFA6" w14:textId="77777777" w:rsidR="00487917" w:rsidRDefault="00000000">
      <w:pPr>
        <w:pStyle w:val="Heading2"/>
        <w:ind w:left="-5"/>
      </w:pPr>
      <w:r>
        <w:t>6.</w:t>
      </w:r>
      <w:r>
        <w:rPr>
          <w:rFonts w:ascii="Arial" w:eastAsia="Arial" w:hAnsi="Arial" w:cs="Arial"/>
        </w:rPr>
        <w:t xml:space="preserve"> </w:t>
      </w:r>
      <w:r>
        <w:t xml:space="preserve">YÊU CẦU 6 (1 điểm) </w:t>
      </w:r>
    </w:p>
    <w:p w14:paraId="1F557C4A" w14:textId="77777777" w:rsidR="00487917" w:rsidRDefault="00000000">
      <w:pPr>
        <w:spacing w:after="65"/>
        <w:ind w:left="87" w:right="0"/>
        <w:rPr>
          <w:ins w:id="191" w:author="Vinh Phuc" w:date="2023-05-29T21:54:00Z"/>
        </w:rPr>
      </w:pPr>
      <w:r>
        <w:t xml:space="preserve">Hiện thực phương thức </w:t>
      </w:r>
    </w:p>
    <w:p w14:paraId="2D8DD337" w14:textId="77777777" w:rsidR="00487917" w:rsidRDefault="00000000">
      <w:pPr>
        <w:pStyle w:val="Heading3"/>
        <w:ind w:left="80" w:right="1"/>
        <w:pPrChange w:id="192" w:author="Vinh Phuc" w:date="2023-05-29T21:54:00Z">
          <w:pPr>
            <w:spacing w:after="4" w:line="325" w:lineRule="auto"/>
            <w:ind w:left="2902" w:right="2847" w:hanging="2840"/>
            <w:jc w:val="left"/>
          </w:pPr>
        </w:pPrChange>
      </w:pPr>
      <w:r w:rsidRPr="00AD606A">
        <w:t xml:space="preserve">public void </w:t>
      </w:r>
      <w:proofErr w:type="gramStart"/>
      <w:r w:rsidRPr="00AD606A">
        <w:t>processTopUp(</w:t>
      </w:r>
      <w:proofErr w:type="gramEnd"/>
      <w:r w:rsidRPr="00AD606A">
        <w:t xml:space="preserve">String path) </w:t>
      </w:r>
    </w:p>
    <w:p w14:paraId="5E7D0838" w14:textId="77777777" w:rsidR="00EB02A9" w:rsidRDefault="00000000">
      <w:pPr>
        <w:ind w:left="87" w:right="0"/>
        <w:rPr>
          <w:del w:id="193" w:author="Vinh Phuc" w:date="2023-05-29T21:54:00Z"/>
        </w:rPr>
      </w:pPr>
      <w:r>
        <w:t xml:space="preserve">đọc file và xử lý thông tin đọc vào từ file </w:t>
      </w:r>
      <w:r>
        <w:rPr>
          <w:i/>
        </w:rPr>
        <w:t>TopUpHistory.txt</w:t>
      </w:r>
      <w:r>
        <w:t xml:space="preserve"> thông qua đường dẫn từ tham số </w:t>
      </w:r>
      <w:r>
        <w:rPr>
          <w:i/>
        </w:rPr>
        <w:t xml:space="preserve">path </w:t>
      </w:r>
      <w:r>
        <w:t>để nạp tiền cho các tài khoản trong danh sách</w:t>
      </w:r>
      <w:r>
        <w:rPr>
          <w:rFonts w:ascii="Arial" w:eastAsia="Arial" w:hAnsi="Arial" w:cs="Arial"/>
          <w:sz w:val="22"/>
        </w:rPr>
        <w:t xml:space="preserve"> </w:t>
      </w:r>
      <w:r>
        <w:rPr>
          <w:i/>
        </w:rPr>
        <w:t>paymentObjects</w:t>
      </w:r>
      <w:r>
        <w:t xml:space="preserve"> theo các thông tin trong file. </w:t>
      </w:r>
      <w:r>
        <w:rPr>
          <w:i/>
        </w:rPr>
        <w:t>(Gợi ý: sau khi đọc thông tin từ file, sinh viên gọi đến phương thức nạp tiền của lớp tương ứng để nạp tiền)</w:t>
      </w:r>
      <w:r>
        <w:t xml:space="preserve"> </w:t>
      </w:r>
    </w:p>
    <w:p w14:paraId="34EC9E87" w14:textId="7DB14294" w:rsidR="00487917" w:rsidRDefault="00000000">
      <w:pPr>
        <w:spacing w:after="71"/>
        <w:ind w:left="87" w:right="0"/>
        <w:pPrChange w:id="194" w:author="Vinh Phuc" w:date="2023-05-29T21:54:00Z">
          <w:pPr>
            <w:spacing w:after="73"/>
            <w:ind w:left="87" w:right="0"/>
          </w:pPr>
        </w:pPrChange>
      </w:pPr>
      <w:r>
        <w:t xml:space="preserve">Để kiểm tra kết quả của yêu cầu này, danh sách </w:t>
      </w:r>
      <w:r>
        <w:rPr>
          <w:i/>
        </w:rPr>
        <w:t xml:space="preserve">paymentObjects </w:t>
      </w:r>
      <w:r>
        <w:t xml:space="preserve">sẽ được ghi ra file. Phương thức </w:t>
      </w:r>
      <w:r>
        <w:rPr>
          <w:b/>
        </w:rPr>
        <w:t>main</w:t>
      </w:r>
      <w:r>
        <w:t xml:space="preserve"> đã hiện thực sẵn quá trình này. Sinh viên biên dịch file</w:t>
      </w:r>
      <w:r>
        <w:rPr>
          <w:i/>
        </w:rPr>
        <w:t xml:space="preserve"> Test.java</w:t>
      </w:r>
      <w:r>
        <w:t xml:space="preserve"> và chạy lệnh </w:t>
      </w:r>
      <w:r>
        <w:rPr>
          <w:i/>
        </w:rPr>
        <w:t>java Test 4</w:t>
      </w:r>
      <w:r>
        <w:t xml:space="preserve"> để ghi ra kết quả file </w:t>
      </w:r>
      <w:r>
        <w:rPr>
          <w:i/>
        </w:rPr>
        <w:t xml:space="preserve">Req6.txt </w:t>
      </w:r>
      <w:r>
        <w:t xml:space="preserve">vào thư mục </w:t>
      </w:r>
      <w:r>
        <w:rPr>
          <w:i/>
        </w:rPr>
        <w:t>output</w:t>
      </w:r>
      <w:r>
        <w:t xml:space="preserve">. Sinh viên xem kết quả file này và file </w:t>
      </w:r>
      <w:r>
        <w:rPr>
          <w:i/>
        </w:rPr>
        <w:t>Req6.txt</w:t>
      </w:r>
      <w:r>
        <w:t xml:space="preserve"> trong folder </w:t>
      </w:r>
      <w:r>
        <w:rPr>
          <w:i/>
        </w:rPr>
        <w:t>expected_output</w:t>
      </w:r>
      <w:r>
        <w:t xml:space="preserve"> mẫu được cung cấp sẵn để so sánh kết quả. </w:t>
      </w:r>
      <w:ins w:id="195" w:author="Vinh Phuc" w:date="2023-05-29T21:54:00Z">
        <w:r>
          <w:t xml:space="preserve">Thứ tự kết quả của sinh viên có thể khác thứ tự trong file output mẫu nhưng phải đầy đủ các kết quả. </w:t>
        </w:r>
      </w:ins>
    </w:p>
    <w:p w14:paraId="748A67B3" w14:textId="77777777" w:rsidR="00487917" w:rsidRDefault="00000000">
      <w:pPr>
        <w:spacing w:after="159" w:line="287" w:lineRule="auto"/>
        <w:ind w:left="77" w:right="0" w:firstLine="0"/>
        <w:pPrChange w:id="196" w:author="Vinh Phuc" w:date="2023-05-29T21:54:00Z">
          <w:pPr>
            <w:spacing w:after="159" w:line="288" w:lineRule="auto"/>
            <w:ind w:left="77" w:right="0" w:firstLine="0"/>
          </w:pPr>
        </w:pPrChange>
      </w:pPr>
      <w:r>
        <w:rPr>
          <w:color w:val="FF0000"/>
        </w:rPr>
        <w:t>Lưu ý: Đây là phương thức sinh viên phải định nghĩa được mới bắt đầu tính điểm cho các Yêu cầu từ 7 đến 9, nếu không đọc được file hoặc không xử lý được đúng yêu cầu nạp tiền thì các yêu cầu bên dưới không được tính điểm.</w:t>
      </w:r>
      <w:r>
        <w:rPr>
          <w:rFonts w:ascii="Arial" w:eastAsia="Arial" w:hAnsi="Arial" w:cs="Arial"/>
          <w:sz w:val="22"/>
        </w:rPr>
        <w:t xml:space="preserve"> </w:t>
      </w:r>
    </w:p>
    <w:p w14:paraId="7CB922E1" w14:textId="77777777" w:rsidR="00487917" w:rsidRDefault="00000000">
      <w:pPr>
        <w:pStyle w:val="Heading2"/>
        <w:ind w:left="-5"/>
      </w:pPr>
      <w:r>
        <w:t>7.</w:t>
      </w:r>
      <w:r>
        <w:rPr>
          <w:rFonts w:ascii="Arial" w:eastAsia="Arial" w:hAnsi="Arial" w:cs="Arial"/>
        </w:rPr>
        <w:t xml:space="preserve"> </w:t>
      </w:r>
      <w:r>
        <w:t xml:space="preserve">YÊU CẦU 7 (1 điểm) </w:t>
      </w:r>
    </w:p>
    <w:p w14:paraId="657BFE75" w14:textId="77777777" w:rsidR="00487917" w:rsidRDefault="00000000">
      <w:pPr>
        <w:spacing w:after="4" w:line="327" w:lineRule="auto"/>
        <w:ind w:left="1567" w:right="1498" w:hanging="1490"/>
        <w:pPrChange w:id="197" w:author="Vinh Phuc" w:date="2023-05-29T21:54:00Z">
          <w:pPr>
            <w:spacing w:after="4" w:line="328" w:lineRule="auto"/>
            <w:ind w:left="1552" w:right="1498" w:hanging="1490"/>
            <w:jc w:val="left"/>
          </w:pPr>
        </w:pPrChange>
      </w:pPr>
      <w:r>
        <w:t xml:space="preserve">Hiện thực phương thức </w:t>
      </w:r>
      <w:r>
        <w:rPr>
          <w:b/>
        </w:rPr>
        <w:t xml:space="preserve">public ArrayList&lt;Bill&gt; </w:t>
      </w:r>
      <w:proofErr w:type="gramStart"/>
      <w:r>
        <w:rPr>
          <w:b/>
        </w:rPr>
        <w:t>getUnsuccessfulTransactions(</w:t>
      </w:r>
      <w:proofErr w:type="gramEnd"/>
      <w:r>
        <w:rPr>
          <w:b/>
        </w:rPr>
        <w:t xml:space="preserve">String path) </w:t>
      </w:r>
    </w:p>
    <w:p w14:paraId="60DDBDEC" w14:textId="77777777" w:rsidR="00487917" w:rsidRDefault="00000000">
      <w:pPr>
        <w:spacing w:after="85"/>
        <w:ind w:left="87" w:right="0"/>
        <w:pPrChange w:id="198" w:author="Vinh Phuc" w:date="2023-05-29T21:54:00Z">
          <w:pPr>
            <w:spacing w:after="82"/>
            <w:ind w:left="87" w:right="0"/>
          </w:pPr>
        </w:pPrChange>
      </w:pPr>
      <w:r>
        <w:t xml:space="preserve">đọc file </w:t>
      </w:r>
      <w:r>
        <w:rPr>
          <w:i/>
        </w:rPr>
        <w:t>Bill.txt</w:t>
      </w:r>
      <w:r>
        <w:t xml:space="preserve"> thông qua đường dẫn từ tham số </w:t>
      </w:r>
      <w:r>
        <w:rPr>
          <w:i/>
        </w:rPr>
        <w:t>path</w:t>
      </w:r>
      <w:r>
        <w:t xml:space="preserve">, xử lý thông tin các giao dịch đã đọc được và trả về danh sách các hóa đơn thanh toán không thành công (hóa đơn thanh toán không thành công là hóa đơn có tài khoản thanh toán thực hiện lệnh thanh toán thông qua phương thức </w:t>
      </w:r>
      <w:proofErr w:type="gramStart"/>
      <w:r>
        <w:rPr>
          <w:b/>
        </w:rPr>
        <w:t>pay(</w:t>
      </w:r>
      <w:proofErr w:type="gramEnd"/>
      <w:r>
        <w:rPr>
          <w:b/>
        </w:rPr>
        <w:t>)</w:t>
      </w:r>
      <w:r>
        <w:t xml:space="preserve"> không thành công). Lưu ý thứ tự các giao dịch trong file </w:t>
      </w:r>
      <w:r>
        <w:rPr>
          <w:i/>
        </w:rPr>
        <w:t>Bill.txt</w:t>
      </w:r>
      <w:r>
        <w:t xml:space="preserve"> sẽ đi theo thứ tự từ trên xuống. </w:t>
      </w:r>
    </w:p>
    <w:p w14:paraId="35CBE465" w14:textId="77777777" w:rsidR="00487917" w:rsidRDefault="00000000">
      <w:pPr>
        <w:spacing w:after="179"/>
        <w:ind w:left="87" w:right="0"/>
      </w:pPr>
      <w:r>
        <w:t xml:space="preserve">Để kiểm tra kết quả của yêu cầu này, phần code được cung cấp sẵn trong phương thức </w:t>
      </w:r>
      <w:r>
        <w:rPr>
          <w:b/>
        </w:rPr>
        <w:t>main</w:t>
      </w:r>
      <w:r>
        <w:t xml:space="preserve"> đã gọi lệnh thực hiện bước nạp tiền để sinh viên dễ dàng kiểm tra kết quả. Sinh viên biên dịch file</w:t>
      </w:r>
      <w:r>
        <w:rPr>
          <w:i/>
        </w:rPr>
        <w:t xml:space="preserve"> Test.java</w:t>
      </w:r>
      <w:r>
        <w:t xml:space="preserve"> và chạy lệnh </w:t>
      </w:r>
      <w:r>
        <w:rPr>
          <w:i/>
        </w:rPr>
        <w:t>java Test 5</w:t>
      </w:r>
      <w:r>
        <w:t xml:space="preserve"> để ghi ra kết quả file </w:t>
      </w:r>
      <w:r>
        <w:rPr>
          <w:i/>
        </w:rPr>
        <w:t xml:space="preserve">Req7.txt </w:t>
      </w:r>
      <w:r>
        <w:t xml:space="preserve">vào thư mục </w:t>
      </w:r>
      <w:r>
        <w:rPr>
          <w:i/>
        </w:rPr>
        <w:t>output</w:t>
      </w:r>
      <w:r>
        <w:t xml:space="preserve">. Sinh viên xem kết quả file này và file </w:t>
      </w:r>
      <w:r>
        <w:rPr>
          <w:i/>
        </w:rPr>
        <w:t>Req7.txt</w:t>
      </w:r>
      <w:r>
        <w:t xml:space="preserve"> trong folder </w:t>
      </w:r>
      <w:r>
        <w:rPr>
          <w:i/>
        </w:rPr>
        <w:t>expected_output</w:t>
      </w:r>
      <w:r>
        <w:t xml:space="preserve"> mẫu được cung cấp sẵn để so sánh kết quả.</w:t>
      </w:r>
      <w:r>
        <w:rPr>
          <w:rPrChange w:id="199" w:author="Vinh Phuc" w:date="2023-05-29T21:54:00Z">
            <w:rPr>
              <w:rFonts w:ascii="Arial" w:hAnsi="Arial"/>
              <w:sz w:val="22"/>
            </w:rPr>
          </w:rPrChange>
        </w:rPr>
        <w:t xml:space="preserve"> </w:t>
      </w:r>
      <w:ins w:id="200" w:author="Vinh Phuc" w:date="2023-05-29T21:54:00Z">
        <w:r>
          <w:t>Thứ tự kết quả của sinh viên có thể khác thứ tự trong file output mẫu nhưng phải đầy đủ các kết quả.</w:t>
        </w:r>
        <w:r>
          <w:rPr>
            <w:rFonts w:ascii="Arial" w:eastAsia="Arial" w:hAnsi="Arial" w:cs="Arial"/>
            <w:sz w:val="22"/>
          </w:rPr>
          <w:t xml:space="preserve"> </w:t>
        </w:r>
      </w:ins>
    </w:p>
    <w:p w14:paraId="6A05D27A" w14:textId="77777777" w:rsidR="00487917" w:rsidRDefault="00000000">
      <w:pPr>
        <w:pStyle w:val="Heading2"/>
        <w:ind w:left="-5"/>
      </w:pPr>
      <w:r>
        <w:t>8.</w:t>
      </w:r>
      <w:r>
        <w:rPr>
          <w:rFonts w:ascii="Arial" w:eastAsia="Arial" w:hAnsi="Arial" w:cs="Arial"/>
        </w:rPr>
        <w:t xml:space="preserve"> </w:t>
      </w:r>
      <w:r>
        <w:t xml:space="preserve">YÊU CẦU 8 (1 điểm) </w:t>
      </w:r>
    </w:p>
    <w:p w14:paraId="7C687FB6" w14:textId="77777777" w:rsidR="00487917" w:rsidRDefault="00000000">
      <w:pPr>
        <w:spacing w:after="65"/>
        <w:ind w:left="87" w:right="0"/>
      </w:pPr>
      <w:r>
        <w:t xml:space="preserve">Hiện thực phương thức </w:t>
      </w:r>
    </w:p>
    <w:p w14:paraId="4FF870D0" w14:textId="77777777" w:rsidR="00487917" w:rsidRDefault="00000000">
      <w:pPr>
        <w:pStyle w:val="Heading3"/>
        <w:ind w:left="80" w:right="2"/>
        <w:pPrChange w:id="201" w:author="Vinh Phuc" w:date="2023-05-29T21:54:00Z">
          <w:pPr>
            <w:pStyle w:val="Heading3"/>
            <w:ind w:left="84" w:right="6"/>
          </w:pPr>
        </w:pPrChange>
      </w:pPr>
      <w:r>
        <w:t xml:space="preserve">public ArrayList&lt;BankAccount&gt; </w:t>
      </w:r>
      <w:proofErr w:type="gramStart"/>
      <w:r>
        <w:t>getLargestPaymentByBA(</w:t>
      </w:r>
      <w:proofErr w:type="gramEnd"/>
      <w:r>
        <w:t xml:space="preserve">String path) </w:t>
      </w:r>
    </w:p>
    <w:p w14:paraId="090CB39B" w14:textId="77777777" w:rsidR="00487917" w:rsidRDefault="00000000">
      <w:pPr>
        <w:spacing w:after="87"/>
        <w:ind w:left="87" w:right="0"/>
      </w:pPr>
      <w:r>
        <w:t xml:space="preserve">đọc file </w:t>
      </w:r>
      <w:r>
        <w:rPr>
          <w:i/>
        </w:rPr>
        <w:t>Bill.txt</w:t>
      </w:r>
      <w:r>
        <w:t xml:space="preserve"> thông qua đường dẫn từ tham số </w:t>
      </w:r>
      <w:r>
        <w:rPr>
          <w:i/>
        </w:rPr>
        <w:t>path</w:t>
      </w:r>
      <w:r>
        <w:t xml:space="preserve">, xử lý thông tin các giao dịch đã đọc được và trả về danh sách tài khoản ngân hàng có tổng số tiền thanh toán thành công lớn nhất. Nếu chỉ có một tài khoản có số tiền giao dịch thành công lớn nhất thì danh sách kết quả có một phần tử, nếu có nhiều tài khoản lớn bằng nhau thì danh sách kết quả có nhiều phần tử.  </w:t>
      </w:r>
    </w:p>
    <w:p w14:paraId="47530532" w14:textId="77777777" w:rsidR="00487917" w:rsidRDefault="00000000">
      <w:pPr>
        <w:spacing w:after="179"/>
        <w:ind w:left="87" w:right="0"/>
      </w:pPr>
      <w:r>
        <w:t xml:space="preserve">Để kiểm tra kết quả của yêu cầu này, phần code được cung cấp sẵn trong phương thức </w:t>
      </w:r>
      <w:r>
        <w:rPr>
          <w:b/>
        </w:rPr>
        <w:t>main</w:t>
      </w:r>
      <w:r>
        <w:t xml:space="preserve"> đã gọi lệnh thực hiện bước nạp tiền để sinh viên dễ dàng kiểm tra kết quả. Sinh viên biên dịch file</w:t>
      </w:r>
      <w:r>
        <w:rPr>
          <w:i/>
        </w:rPr>
        <w:t xml:space="preserve"> Test.java</w:t>
      </w:r>
      <w:r>
        <w:t xml:space="preserve"> và chạy lệnh </w:t>
      </w:r>
      <w:r>
        <w:rPr>
          <w:i/>
        </w:rPr>
        <w:t>java Test 6</w:t>
      </w:r>
      <w:r>
        <w:t xml:space="preserve"> để ghi ra kết quả file </w:t>
      </w:r>
      <w:r>
        <w:rPr>
          <w:i/>
        </w:rPr>
        <w:t xml:space="preserve">Req8.txt </w:t>
      </w:r>
      <w:r>
        <w:t xml:space="preserve">vào thư mục </w:t>
      </w:r>
      <w:r>
        <w:rPr>
          <w:i/>
        </w:rPr>
        <w:t>output</w:t>
      </w:r>
      <w:r>
        <w:t xml:space="preserve">. Sinh viên xem kết quả file này và file </w:t>
      </w:r>
      <w:r>
        <w:rPr>
          <w:i/>
        </w:rPr>
        <w:t>Req8.txt</w:t>
      </w:r>
      <w:r>
        <w:t xml:space="preserve"> trong folder </w:t>
      </w:r>
      <w:r>
        <w:rPr>
          <w:i/>
        </w:rPr>
        <w:t>expected_output</w:t>
      </w:r>
      <w:r>
        <w:t xml:space="preserve"> mẫu được cung cấp sẵn để so sánh kết quả.</w:t>
      </w:r>
      <w:r>
        <w:rPr>
          <w:rPrChange w:id="202" w:author="Vinh Phuc" w:date="2023-05-29T21:54:00Z">
            <w:rPr>
              <w:rFonts w:ascii="Arial" w:hAnsi="Arial"/>
              <w:sz w:val="22"/>
            </w:rPr>
          </w:rPrChange>
        </w:rPr>
        <w:t xml:space="preserve"> </w:t>
      </w:r>
      <w:ins w:id="203" w:author="Vinh Phuc" w:date="2023-05-29T21:54:00Z">
        <w:r>
          <w:t>Thứ tự kết quả của sinh viên có thể khác thứ tự trong file output mẫu nhưng phải đầy đủ các kết quả.</w:t>
        </w:r>
        <w:r>
          <w:rPr>
            <w:rFonts w:ascii="Arial" w:eastAsia="Arial" w:hAnsi="Arial" w:cs="Arial"/>
            <w:sz w:val="22"/>
          </w:rPr>
          <w:t xml:space="preserve"> </w:t>
        </w:r>
      </w:ins>
    </w:p>
    <w:p w14:paraId="145419BC" w14:textId="77777777" w:rsidR="00EB02A9" w:rsidRDefault="00000000">
      <w:pPr>
        <w:pStyle w:val="Heading2"/>
        <w:ind w:left="-5"/>
        <w:rPr>
          <w:del w:id="204" w:author="Vinh Phuc" w:date="2023-05-29T21:54:00Z"/>
        </w:rPr>
      </w:pPr>
      <w:r w:rsidRPr="00AD606A">
        <w:t>9.</w:t>
      </w:r>
      <w:r w:rsidRPr="00AD606A">
        <w:rPr>
          <w:rFonts w:ascii="Arial" w:eastAsia="Arial" w:hAnsi="Arial"/>
        </w:rPr>
        <w:t xml:space="preserve"> </w:t>
      </w:r>
      <w:r w:rsidRPr="00AD606A">
        <w:t xml:space="preserve">YÊU CẦU 9 (1 điểm) </w:t>
      </w:r>
    </w:p>
    <w:p w14:paraId="56FB185E" w14:textId="796BFF69" w:rsidR="00487917" w:rsidRDefault="00000000">
      <w:pPr>
        <w:spacing w:after="94" w:line="359" w:lineRule="auto"/>
        <w:ind w:left="77" w:right="6525" w:hanging="77"/>
        <w:pPrChange w:id="205" w:author="Vinh Phuc" w:date="2023-05-29T21:54:00Z">
          <w:pPr>
            <w:spacing w:after="4" w:line="325" w:lineRule="auto"/>
            <w:ind w:left="1927" w:right="1873" w:hanging="1865"/>
            <w:jc w:val="left"/>
          </w:pPr>
        </w:pPrChange>
      </w:pPr>
      <w:r>
        <w:t xml:space="preserve">Hiện thực phương thức </w:t>
      </w:r>
      <w:r>
        <w:rPr>
          <w:b/>
        </w:rPr>
        <w:t xml:space="preserve">public void </w:t>
      </w:r>
      <w:proofErr w:type="gramStart"/>
      <w:r>
        <w:rPr>
          <w:b/>
        </w:rPr>
        <w:t>processTransactionWithDiscount(</w:t>
      </w:r>
      <w:proofErr w:type="gramEnd"/>
      <w:r>
        <w:rPr>
          <w:b/>
        </w:rPr>
        <w:t xml:space="preserve">String path) </w:t>
      </w:r>
    </w:p>
    <w:p w14:paraId="79E2B9BE" w14:textId="77777777" w:rsidR="00487917" w:rsidRDefault="00000000">
      <w:pPr>
        <w:spacing w:after="82"/>
        <w:ind w:left="87" w:right="0"/>
        <w:pPrChange w:id="206" w:author="Vinh Phuc" w:date="2023-05-29T21:54:00Z">
          <w:pPr>
            <w:spacing w:after="76"/>
            <w:ind w:left="87" w:right="0"/>
          </w:pPr>
        </w:pPrChange>
      </w:pPr>
      <w:r>
        <w:t xml:space="preserve">đọc file </w:t>
      </w:r>
      <w:r>
        <w:rPr>
          <w:i/>
        </w:rPr>
        <w:t>Bill.txt</w:t>
      </w:r>
      <w:r>
        <w:t xml:space="preserve"> thông qua đường dẫn từ tham số </w:t>
      </w:r>
      <w:r>
        <w:rPr>
          <w:i/>
        </w:rPr>
        <w:t>path</w:t>
      </w:r>
      <w:r>
        <w:t xml:space="preserve">, xử lý thông tin các giao dịch đã đọc được và thực hiện các thanh toán cho các giao dịch. Tuy nhiên, ở yêu cầu với khách hàng là nữ dưới 18 tuổi hoặc khách hàng là nam dưới 20 tuổi khi thanh toán đơn hàng có </w:t>
      </w:r>
      <w:r>
        <w:rPr>
          <w:i/>
        </w:rPr>
        <w:t>mục đích chi trả</w:t>
      </w:r>
      <w:r>
        <w:t xml:space="preserve"> là </w:t>
      </w:r>
      <w:r>
        <w:rPr>
          <w:b/>
        </w:rPr>
        <w:t>Clothing</w:t>
      </w:r>
      <w:r>
        <w:t xml:space="preserve"> bằng tài khoản ví điện tử với </w:t>
      </w:r>
      <w:r>
        <w:rPr>
          <w:i/>
        </w:rPr>
        <w:t>tổng tiền</w:t>
      </w:r>
      <w:r>
        <w:t xml:space="preserve"> của hóa đơn trên 500 thì hóa đơn đó </w:t>
      </w:r>
      <w:r>
        <w:rPr>
          <w:i/>
        </w:rPr>
        <w:t>tổng tiền</w:t>
      </w:r>
      <w:r>
        <w:t xml:space="preserve"> phải thanh toán thực tế của hóa đơn đó sẽ được giảm 15%.  </w:t>
      </w:r>
    </w:p>
    <w:p w14:paraId="09FCA7EF" w14:textId="77777777" w:rsidR="00487917" w:rsidRDefault="00000000">
      <w:pPr>
        <w:spacing w:after="214"/>
        <w:ind w:left="87" w:right="0"/>
        <w:pPrChange w:id="207" w:author="Vinh Phuc" w:date="2023-05-29T21:54:00Z">
          <w:pPr>
            <w:spacing w:after="215"/>
            <w:ind w:left="87" w:right="0"/>
          </w:pPr>
        </w:pPrChange>
      </w:pPr>
      <w:r>
        <w:t xml:space="preserve">Để kiểm tra kết quả của yêu cầu này, phần code được cung cấp sẵn trong phương thức </w:t>
      </w:r>
      <w:r>
        <w:rPr>
          <w:b/>
        </w:rPr>
        <w:t>main</w:t>
      </w:r>
      <w:r>
        <w:t xml:space="preserve"> đã gọi lệnh thực hiện bước nạp tiền và ghi file danh sách </w:t>
      </w:r>
      <w:r>
        <w:rPr>
          <w:i/>
        </w:rPr>
        <w:t>paymentObjects</w:t>
      </w:r>
      <w:r>
        <w:t>. Sinh viên biên dịch file</w:t>
      </w:r>
      <w:r>
        <w:rPr>
          <w:i/>
        </w:rPr>
        <w:t xml:space="preserve"> Test.java</w:t>
      </w:r>
      <w:r>
        <w:t xml:space="preserve"> và chạy lệnh </w:t>
      </w:r>
      <w:r>
        <w:rPr>
          <w:i/>
        </w:rPr>
        <w:t>java Test 7</w:t>
      </w:r>
      <w:r>
        <w:t xml:space="preserve"> để ghi ra kết quả file </w:t>
      </w:r>
      <w:r>
        <w:rPr>
          <w:i/>
        </w:rPr>
        <w:t xml:space="preserve">Req9.txt </w:t>
      </w:r>
      <w:r>
        <w:t xml:space="preserve">vào thư mục </w:t>
      </w:r>
      <w:r>
        <w:rPr>
          <w:i/>
        </w:rPr>
        <w:t>output</w:t>
      </w:r>
      <w:r>
        <w:t xml:space="preserve">. Sinh viên xem kết quả file này và file </w:t>
      </w:r>
      <w:r>
        <w:rPr>
          <w:i/>
        </w:rPr>
        <w:t>Req9.txt</w:t>
      </w:r>
      <w:r>
        <w:t xml:space="preserve"> trong folder </w:t>
      </w:r>
      <w:r>
        <w:rPr>
          <w:i/>
        </w:rPr>
        <w:t>expected_output</w:t>
      </w:r>
      <w:r>
        <w:t xml:space="preserve"> mẫu được cung cấp sẵn để so sánh kết quả.</w:t>
      </w:r>
      <w:r>
        <w:rPr>
          <w:rPrChange w:id="208" w:author="Vinh Phuc" w:date="2023-05-29T21:54:00Z">
            <w:rPr>
              <w:rFonts w:ascii="Arial" w:hAnsi="Arial"/>
              <w:sz w:val="22"/>
            </w:rPr>
          </w:rPrChange>
        </w:rPr>
        <w:t xml:space="preserve"> </w:t>
      </w:r>
      <w:ins w:id="209" w:author="Vinh Phuc" w:date="2023-05-29T21:54:00Z">
        <w:r>
          <w:t>Thứ tự kết quả của sinh viên có thể khác thứ tự trong file output mẫu nhưng phải đầy đủ các kết quả.</w:t>
        </w:r>
        <w:r>
          <w:rPr>
            <w:rFonts w:ascii="Arial" w:eastAsia="Arial" w:hAnsi="Arial" w:cs="Arial"/>
            <w:sz w:val="22"/>
          </w:rPr>
          <w:t xml:space="preserve"> </w:t>
        </w:r>
      </w:ins>
    </w:p>
    <w:p w14:paraId="3CC343AE" w14:textId="77777777" w:rsidR="00487917" w:rsidRDefault="00000000">
      <w:pPr>
        <w:pStyle w:val="Heading1"/>
        <w:ind w:left="72"/>
      </w:pPr>
      <w:r>
        <w:t>VII.</w:t>
      </w:r>
      <w:r>
        <w:rPr>
          <w:rFonts w:ascii="Arial" w:eastAsia="Arial" w:hAnsi="Arial" w:cs="Arial"/>
        </w:rPr>
        <w:t xml:space="preserve"> </w:t>
      </w:r>
      <w:r>
        <w:t xml:space="preserve">Lưu ý kiểm tra trước khi nộp bài </w:t>
      </w:r>
    </w:p>
    <w:p w14:paraId="2A084B78" w14:textId="77777777" w:rsidR="00487917" w:rsidRDefault="00000000">
      <w:pPr>
        <w:numPr>
          <w:ilvl w:val="0"/>
          <w:numId w:val="13"/>
        </w:numPr>
        <w:ind w:right="0" w:hanging="360"/>
        <w:pPrChange w:id="210" w:author="Vinh Phuc" w:date="2023-05-29T21:54:00Z">
          <w:pPr>
            <w:numPr>
              <w:numId w:val="27"/>
            </w:numPr>
            <w:ind w:left="797" w:right="0" w:hanging="360"/>
          </w:pPr>
        </w:pPrChange>
      </w:pPr>
      <w:r>
        <w:t xml:space="preserve">Nếu sinh viên không thực hiện được yêu cầu nào thì để nguyên phương thức của yêu cầu đó, TUYỆT ĐỐI KHÔNG XÓA PHƯƠNG THỨC CỦA YÊU CẦU sẽ dẫn đến lỗi khi chạy phương thức </w:t>
      </w:r>
      <w:r>
        <w:rPr>
          <w:b/>
        </w:rPr>
        <w:t>main</w:t>
      </w:r>
      <w:r>
        <w:t xml:space="preserve">. Trước khi nộp phải kiểm tra chạy được với phương thức </w:t>
      </w:r>
      <w:r>
        <w:rPr>
          <w:b/>
        </w:rPr>
        <w:t xml:space="preserve">main </w:t>
      </w:r>
      <w:r>
        <w:t>được cho sẵn.</w:t>
      </w:r>
      <w:r>
        <w:rPr>
          <w:rFonts w:ascii="Arial" w:eastAsia="Arial" w:hAnsi="Arial" w:cs="Arial"/>
          <w:sz w:val="22"/>
        </w:rPr>
        <w:t xml:space="preserve"> </w:t>
      </w:r>
    </w:p>
    <w:p w14:paraId="1B440B98" w14:textId="77777777" w:rsidR="00487917" w:rsidRDefault="00000000">
      <w:pPr>
        <w:numPr>
          <w:ilvl w:val="0"/>
          <w:numId w:val="13"/>
        </w:numPr>
        <w:ind w:right="0" w:hanging="360"/>
        <w:pPrChange w:id="211" w:author="Vinh Phuc" w:date="2023-05-29T21:54:00Z">
          <w:pPr>
            <w:numPr>
              <w:numId w:val="27"/>
            </w:numPr>
            <w:ind w:left="797" w:right="0" w:hanging="360"/>
          </w:pPr>
        </w:pPrChange>
      </w:pPr>
      <w:r>
        <w:t xml:space="preserve">Tất cả các file ReqX.txt (X = {3,4,5,6,7,8,9}) được ghi ra trong thư mục </w:t>
      </w:r>
      <w:r>
        <w:rPr>
          <w:i/>
        </w:rPr>
        <w:t>output</w:t>
      </w:r>
      <w:r>
        <w:t xml:space="preserve">. Đối với sinh viên sử dụng IDE (Eclipse, Netbean, …) phải đảm bảo file chạy được bằng command prompt, đảm bảo bài làm không nằm trong package. </w:t>
      </w:r>
      <w:r>
        <w:rPr>
          <w:color w:val="FF0000"/>
        </w:rPr>
        <w:t>Trường hợp bài làm đặt trong package thì sẽ bị 0 điểm cả bài.</w:t>
      </w:r>
      <w:r>
        <w:t xml:space="preserve"> </w:t>
      </w:r>
    </w:p>
    <w:p w14:paraId="1C7D8742" w14:textId="77777777" w:rsidR="00487917" w:rsidRDefault="00000000">
      <w:pPr>
        <w:numPr>
          <w:ilvl w:val="0"/>
          <w:numId w:val="13"/>
        </w:numPr>
        <w:spacing w:after="0"/>
        <w:ind w:right="0" w:hanging="360"/>
        <w:pPrChange w:id="212" w:author="Vinh Phuc" w:date="2023-05-29T21:54:00Z">
          <w:pPr>
            <w:numPr>
              <w:numId w:val="27"/>
            </w:numPr>
            <w:spacing w:after="0"/>
            <w:ind w:left="797" w:right="0" w:hanging="360"/>
          </w:pPr>
        </w:pPrChange>
      </w:pPr>
      <w:r>
        <w:t xml:space="preserve">File kết quả ghi đúng thư mục khi chạy chương trình sẽ có dạng như sau: </w:t>
      </w:r>
    </w:p>
    <w:p w14:paraId="3F324F3D" w14:textId="77777777" w:rsidR="00EB02A9" w:rsidRDefault="00000000">
      <w:pPr>
        <w:spacing w:after="24" w:line="259" w:lineRule="auto"/>
        <w:ind w:left="0" w:right="1354" w:firstLine="0"/>
        <w:jc w:val="right"/>
        <w:rPr>
          <w:del w:id="213" w:author="Vinh Phuc" w:date="2023-05-29T21:54:00Z"/>
        </w:rPr>
      </w:pPr>
      <w:del w:id="214" w:author="Vinh Phuc" w:date="2023-05-29T21:54:00Z">
        <w:r>
          <w:rPr>
            <w:noProof/>
          </w:rPr>
          <w:drawing>
            <wp:inline distT="0" distB="0" distL="0" distR="0" wp14:anchorId="680A3042" wp14:editId="69EA44BE">
              <wp:extent cx="3903599" cy="3782695"/>
              <wp:effectExtent l="0" t="0" r="0" b="0"/>
              <wp:docPr id="7016" name="Picture 7016"/>
              <wp:cNvGraphicFramePr/>
              <a:graphic xmlns:a="http://schemas.openxmlformats.org/drawingml/2006/main">
                <a:graphicData uri="http://schemas.openxmlformats.org/drawingml/2006/picture">
                  <pic:pic xmlns:pic="http://schemas.openxmlformats.org/drawingml/2006/picture">
                    <pic:nvPicPr>
                      <pic:cNvPr id="7016" name="Picture 7016"/>
                      <pic:cNvPicPr/>
                    </pic:nvPicPr>
                    <pic:blipFill>
                      <a:blip r:embed="rId28"/>
                      <a:stretch>
                        <a:fillRect/>
                      </a:stretch>
                    </pic:blipFill>
                    <pic:spPr>
                      <a:xfrm>
                        <a:off x="0" y="0"/>
                        <a:ext cx="3903599" cy="3782695"/>
                      </a:xfrm>
                      <a:prstGeom prst="rect">
                        <a:avLst/>
                      </a:prstGeom>
                    </pic:spPr>
                  </pic:pic>
                </a:graphicData>
              </a:graphic>
            </wp:inline>
          </w:drawing>
        </w:r>
        <w:r>
          <w:delText xml:space="preserve"> </w:delText>
        </w:r>
      </w:del>
    </w:p>
    <w:p w14:paraId="16BABBEE" w14:textId="0816A6D0" w:rsidR="00487917" w:rsidRDefault="00000000">
      <w:pPr>
        <w:spacing w:after="0" w:line="259" w:lineRule="auto"/>
        <w:ind w:left="2452" w:right="0" w:firstLine="0"/>
        <w:jc w:val="left"/>
        <w:pPrChange w:id="215" w:author="Vinh Phuc" w:date="2023-05-29T21:54:00Z">
          <w:pPr>
            <w:spacing w:after="0" w:line="259" w:lineRule="auto"/>
            <w:ind w:left="77" w:right="0" w:firstLine="0"/>
            <w:jc w:val="left"/>
          </w:pPr>
        </w:pPrChange>
      </w:pPr>
      <w:del w:id="216" w:author="Vinh Phuc" w:date="2023-05-29T21:54:00Z">
        <w:r>
          <w:delText xml:space="preserve"> </w:delText>
        </w:r>
        <w:r>
          <w:tab/>
        </w:r>
      </w:del>
      <w:ins w:id="217" w:author="Vinh Phuc" w:date="2023-05-29T21:54:00Z">
        <w:r>
          <w:rPr>
            <w:noProof/>
          </w:rPr>
          <w:drawing>
            <wp:inline distT="0" distB="0" distL="0" distR="0" wp14:anchorId="0E2C929C" wp14:editId="5F012BB5">
              <wp:extent cx="3590925" cy="3479673"/>
              <wp:effectExtent l="0" t="0" r="0" b="0"/>
              <wp:docPr id="7281" name="Picture 7281"/>
              <wp:cNvGraphicFramePr/>
              <a:graphic xmlns:a="http://schemas.openxmlformats.org/drawingml/2006/main">
                <a:graphicData uri="http://schemas.openxmlformats.org/drawingml/2006/picture">
                  <pic:pic xmlns:pic="http://schemas.openxmlformats.org/drawingml/2006/picture">
                    <pic:nvPicPr>
                      <pic:cNvPr id="7281" name="Picture 7281"/>
                      <pic:cNvPicPr/>
                    </pic:nvPicPr>
                    <pic:blipFill>
                      <a:blip r:embed="rId28"/>
                      <a:stretch>
                        <a:fillRect/>
                      </a:stretch>
                    </pic:blipFill>
                    <pic:spPr>
                      <a:xfrm>
                        <a:off x="0" y="0"/>
                        <a:ext cx="3590925" cy="3479673"/>
                      </a:xfrm>
                      <a:prstGeom prst="rect">
                        <a:avLst/>
                      </a:prstGeom>
                    </pic:spPr>
                  </pic:pic>
                </a:graphicData>
              </a:graphic>
            </wp:inline>
          </w:drawing>
        </w:r>
      </w:ins>
      <w:r>
        <w:t xml:space="preserve"> </w:t>
      </w:r>
    </w:p>
    <w:p w14:paraId="14C861D8" w14:textId="77777777" w:rsidR="00487917" w:rsidRDefault="00000000">
      <w:pPr>
        <w:numPr>
          <w:ilvl w:val="0"/>
          <w:numId w:val="13"/>
        </w:numPr>
        <w:spacing w:after="2"/>
        <w:ind w:right="0" w:hanging="360"/>
        <w:pPrChange w:id="218" w:author="Vinh Phuc" w:date="2023-05-29T21:54:00Z">
          <w:pPr>
            <w:numPr>
              <w:numId w:val="27"/>
            </w:numPr>
            <w:spacing w:after="1"/>
            <w:ind w:left="797" w:right="0" w:hanging="360"/>
          </w:pPr>
        </w:pPrChange>
      </w:pPr>
      <w:r>
        <w:t xml:space="preserve">Bên trong thư mục </w:t>
      </w:r>
      <w:r>
        <w:rPr>
          <w:i/>
        </w:rPr>
        <w:t>output</w:t>
      </w:r>
      <w:r>
        <w:t xml:space="preserve">: </w:t>
      </w:r>
    </w:p>
    <w:p w14:paraId="665E60C7" w14:textId="5B5C1506" w:rsidR="00487917" w:rsidRDefault="00000000">
      <w:pPr>
        <w:spacing w:after="83" w:line="259" w:lineRule="auto"/>
        <w:ind w:left="0" w:right="498" w:firstLine="0"/>
        <w:jc w:val="right"/>
        <w:pPrChange w:id="219" w:author="Vinh Phuc" w:date="2023-05-29T21:54:00Z">
          <w:pPr>
            <w:spacing w:after="83" w:line="259" w:lineRule="auto"/>
            <w:ind w:left="0" w:right="497" w:firstLine="0"/>
            <w:jc w:val="right"/>
          </w:pPr>
        </w:pPrChange>
      </w:pPr>
      <w:del w:id="220" w:author="Vinh Phuc" w:date="2023-05-29T21:54:00Z">
        <w:r>
          <w:rPr>
            <w:noProof/>
          </w:rPr>
          <w:drawing>
            <wp:inline distT="0" distB="0" distL="0" distR="0" wp14:anchorId="769F6583" wp14:editId="5C0646BA">
              <wp:extent cx="4983607" cy="1516380"/>
              <wp:effectExtent l="0" t="0" r="0" b="0"/>
              <wp:docPr id="7262" name="Picture 7262"/>
              <wp:cNvGraphicFramePr/>
              <a:graphic xmlns:a="http://schemas.openxmlformats.org/drawingml/2006/main">
                <a:graphicData uri="http://schemas.openxmlformats.org/drawingml/2006/picture">
                  <pic:pic xmlns:pic="http://schemas.openxmlformats.org/drawingml/2006/picture">
                    <pic:nvPicPr>
                      <pic:cNvPr id="7262" name="Picture 7262"/>
                      <pic:cNvPicPr/>
                    </pic:nvPicPr>
                    <pic:blipFill>
                      <a:blip r:embed="rId29"/>
                      <a:stretch>
                        <a:fillRect/>
                      </a:stretch>
                    </pic:blipFill>
                    <pic:spPr>
                      <a:xfrm>
                        <a:off x="0" y="0"/>
                        <a:ext cx="4983607" cy="1516380"/>
                      </a:xfrm>
                      <a:prstGeom prst="rect">
                        <a:avLst/>
                      </a:prstGeom>
                    </pic:spPr>
                  </pic:pic>
                </a:graphicData>
              </a:graphic>
            </wp:inline>
          </w:drawing>
        </w:r>
      </w:del>
      <w:ins w:id="221" w:author="Vinh Phuc" w:date="2023-05-29T21:54:00Z">
        <w:r>
          <w:rPr>
            <w:noProof/>
          </w:rPr>
          <w:drawing>
            <wp:inline distT="0" distB="0" distL="0" distR="0" wp14:anchorId="4AF6B211" wp14:editId="751A24EB">
              <wp:extent cx="4983607" cy="1516380"/>
              <wp:effectExtent l="0" t="0" r="0" b="0"/>
              <wp:docPr id="7526" name="Picture 7526"/>
              <wp:cNvGraphicFramePr/>
              <a:graphic xmlns:a="http://schemas.openxmlformats.org/drawingml/2006/main">
                <a:graphicData uri="http://schemas.openxmlformats.org/drawingml/2006/picture">
                  <pic:pic xmlns:pic="http://schemas.openxmlformats.org/drawingml/2006/picture">
                    <pic:nvPicPr>
                      <pic:cNvPr id="7526" name="Picture 7526"/>
                      <pic:cNvPicPr/>
                    </pic:nvPicPr>
                    <pic:blipFill>
                      <a:blip r:embed="rId29"/>
                      <a:stretch>
                        <a:fillRect/>
                      </a:stretch>
                    </pic:blipFill>
                    <pic:spPr>
                      <a:xfrm>
                        <a:off x="0" y="0"/>
                        <a:ext cx="4983607" cy="1516380"/>
                      </a:xfrm>
                      <a:prstGeom prst="rect">
                        <a:avLst/>
                      </a:prstGeom>
                    </pic:spPr>
                  </pic:pic>
                </a:graphicData>
              </a:graphic>
            </wp:inline>
          </w:drawing>
        </w:r>
      </w:ins>
      <w:r>
        <w:t xml:space="preserve"> </w:t>
      </w:r>
    </w:p>
    <w:p w14:paraId="4DB38CCE" w14:textId="77777777" w:rsidR="00487917" w:rsidRDefault="00000000">
      <w:pPr>
        <w:pStyle w:val="Heading1"/>
        <w:ind w:left="72"/>
      </w:pPr>
      <w:r>
        <w:t>VIII.</w:t>
      </w:r>
      <w:r>
        <w:rPr>
          <w:rFonts w:ascii="Arial" w:eastAsia="Arial" w:hAnsi="Arial" w:cs="Arial"/>
        </w:rPr>
        <w:t xml:space="preserve"> </w:t>
      </w:r>
      <w:r>
        <w:t xml:space="preserve">Hướng dẫn nộp bài </w:t>
      </w:r>
    </w:p>
    <w:p w14:paraId="7C2DA4DB" w14:textId="77777777" w:rsidR="00487917" w:rsidRDefault="00000000">
      <w:pPr>
        <w:numPr>
          <w:ilvl w:val="0"/>
          <w:numId w:val="14"/>
        </w:numPr>
        <w:spacing w:after="3" w:line="291" w:lineRule="auto"/>
        <w:ind w:right="0" w:hanging="360"/>
        <w:pPrChange w:id="222" w:author="Vinh Phuc" w:date="2023-05-29T21:54:00Z">
          <w:pPr>
            <w:numPr>
              <w:numId w:val="28"/>
            </w:numPr>
            <w:spacing w:after="3" w:line="291" w:lineRule="auto"/>
            <w:ind w:left="797" w:right="0" w:hanging="360"/>
          </w:pPr>
        </w:pPrChange>
      </w:pPr>
      <w:r>
        <w:t xml:space="preserve">Khi nộp bài sinh viên nộp lại file </w:t>
      </w:r>
      <w:r>
        <w:rPr>
          <w:i/>
        </w:rPr>
        <w:t>ConvenientCard.java</w:t>
      </w:r>
      <w:r>
        <w:t xml:space="preserve">, </w:t>
      </w:r>
      <w:r>
        <w:rPr>
          <w:i/>
        </w:rPr>
        <w:t xml:space="preserve">EWallet.java, BankAccount.java, IDCard.java </w:t>
      </w:r>
      <w:r>
        <w:t xml:space="preserve">và file </w:t>
      </w:r>
      <w:r>
        <w:rPr>
          <w:i/>
        </w:rPr>
        <w:t>TransactionProcessing.java</w:t>
      </w:r>
      <w:r>
        <w:t xml:space="preserve">, </w:t>
      </w:r>
      <w:r>
        <w:rPr>
          <w:b/>
          <w:color w:val="FF0000"/>
          <w:u w:val="single" w:color="FF0000"/>
        </w:rPr>
        <w:t>không nộp kèm bất cứ file nào khác</w:t>
      </w:r>
      <w:r>
        <w:rPr>
          <w:b/>
          <w:color w:val="FF0000"/>
        </w:rPr>
        <w:t xml:space="preserve"> và tuyệt đối không được sửa tên 5 file này.</w:t>
      </w:r>
      <w:r>
        <w:t xml:space="preserve"> </w:t>
      </w:r>
    </w:p>
    <w:p w14:paraId="7E1A6695" w14:textId="77777777" w:rsidR="00487917" w:rsidRDefault="00000000">
      <w:pPr>
        <w:numPr>
          <w:ilvl w:val="0"/>
          <w:numId w:val="14"/>
        </w:numPr>
        <w:spacing w:after="15"/>
        <w:ind w:right="0" w:hanging="360"/>
        <w:pPrChange w:id="223" w:author="Vinh Phuc" w:date="2023-05-29T21:54:00Z">
          <w:pPr>
            <w:numPr>
              <w:numId w:val="28"/>
            </w:numPr>
            <w:spacing w:after="15"/>
            <w:ind w:left="797" w:right="0" w:hanging="360"/>
          </w:pPr>
        </w:pPrChange>
      </w:pPr>
      <w:r>
        <w:rPr>
          <w:b/>
          <w:color w:val="FF0000"/>
        </w:rPr>
        <w:t>Sinh viên đặt 5 file bài làm vào thư mục MSSV_HoTen</w:t>
      </w:r>
      <w:r>
        <w:rPr>
          <w:b/>
        </w:rPr>
        <w:t xml:space="preserve"> </w:t>
      </w:r>
      <w:r>
        <w:t>(HoTen viết liền, không dấu)</w:t>
      </w:r>
      <w:r>
        <w:rPr>
          <w:b/>
        </w:rPr>
        <w:t xml:space="preserve"> </w:t>
      </w:r>
      <w:r>
        <w:t xml:space="preserve">và nén lại với định dạng </w:t>
      </w:r>
      <w:r>
        <w:rPr>
          <w:b/>
        </w:rPr>
        <w:t>.zip</w:t>
      </w:r>
      <w:r>
        <w:t xml:space="preserve"> và nộp vào mục nộp tương ứng trên hệ thống ELIT </w:t>
      </w:r>
    </w:p>
    <w:p w14:paraId="55DE5A3D" w14:textId="77777777" w:rsidR="00487917" w:rsidRDefault="00000000">
      <w:pPr>
        <w:ind w:left="807" w:right="0"/>
      </w:pPr>
      <w:r>
        <w:t xml:space="preserve">(elit.tdtu.edu.vn). </w:t>
      </w:r>
    </w:p>
    <w:p w14:paraId="4E38B698" w14:textId="77777777" w:rsidR="00487917" w:rsidRDefault="00000000">
      <w:pPr>
        <w:numPr>
          <w:ilvl w:val="0"/>
          <w:numId w:val="14"/>
        </w:numPr>
        <w:ind w:right="0" w:hanging="360"/>
        <w:pPrChange w:id="224" w:author="Vinh Phuc" w:date="2023-05-29T21:54:00Z">
          <w:pPr>
            <w:numPr>
              <w:numId w:val="28"/>
            </w:numPr>
            <w:ind w:left="797" w:right="0" w:hanging="360"/>
          </w:pPr>
        </w:pPrChange>
      </w:pPr>
      <w:r>
        <w:t xml:space="preserve">Trường hợp làm sai yêu cầu nộp bài (đặt tên thư mục sai, không để bài làm vào thư mục khi nộp, nộp dư file, nộp thiếu file, …) thì bài làm của sinh viên sẽ bị </w:t>
      </w:r>
      <w:r>
        <w:rPr>
          <w:b/>
        </w:rPr>
        <w:t>0 điểm</w:t>
      </w:r>
      <w:r>
        <w:t xml:space="preserve">. </w:t>
      </w:r>
    </w:p>
    <w:p w14:paraId="70C1B64A" w14:textId="77777777" w:rsidR="00487917" w:rsidRDefault="00000000">
      <w:pPr>
        <w:numPr>
          <w:ilvl w:val="0"/>
          <w:numId w:val="14"/>
        </w:numPr>
        <w:ind w:right="0" w:hanging="360"/>
        <w:pPrChange w:id="225" w:author="Vinh Phuc" w:date="2023-05-29T21:54:00Z">
          <w:pPr>
            <w:numPr>
              <w:numId w:val="28"/>
            </w:numPr>
            <w:ind w:left="797" w:right="0" w:hanging="360"/>
          </w:pPr>
        </w:pPrChange>
      </w:pPr>
      <w:r>
        <w:t xml:space="preserve">File nộp đúng sẽ như sau: </w:t>
      </w:r>
    </w:p>
    <w:p w14:paraId="527B2340" w14:textId="77777777" w:rsidR="00487917" w:rsidRDefault="00000000">
      <w:pPr>
        <w:numPr>
          <w:ilvl w:val="1"/>
          <w:numId w:val="14"/>
        </w:numPr>
        <w:spacing w:after="73"/>
        <w:ind w:right="0" w:hanging="360"/>
        <w:pPrChange w:id="226" w:author="Vinh Phuc" w:date="2023-05-29T21:54:00Z">
          <w:pPr>
            <w:numPr>
              <w:ilvl w:val="1"/>
              <w:numId w:val="28"/>
            </w:numPr>
            <w:spacing w:after="73"/>
            <w:ind w:left="1517" w:right="0" w:hanging="360"/>
          </w:pPr>
        </w:pPrChange>
      </w:pPr>
      <w:r>
        <w:t xml:space="preserve">File nén nộp bài: </w:t>
      </w:r>
    </w:p>
    <w:p w14:paraId="59043D84" w14:textId="77D43C63" w:rsidR="00487917" w:rsidRDefault="00000000">
      <w:pPr>
        <w:spacing w:after="32" w:line="259" w:lineRule="auto"/>
        <w:ind w:left="0" w:right="812" w:firstLine="0"/>
        <w:jc w:val="right"/>
      </w:pPr>
      <w:del w:id="227" w:author="Vinh Phuc" w:date="2023-05-29T21:54:00Z">
        <w:r>
          <w:rPr>
            <w:noProof/>
          </w:rPr>
          <w:drawing>
            <wp:inline distT="0" distB="0" distL="0" distR="0" wp14:anchorId="241D949B" wp14:editId="1DDAD4DA">
              <wp:extent cx="4908677" cy="210820"/>
              <wp:effectExtent l="0" t="0" r="0" b="0"/>
              <wp:docPr id="7264" name="Picture 7264"/>
              <wp:cNvGraphicFramePr/>
              <a:graphic xmlns:a="http://schemas.openxmlformats.org/drawingml/2006/main">
                <a:graphicData uri="http://schemas.openxmlformats.org/drawingml/2006/picture">
                  <pic:pic xmlns:pic="http://schemas.openxmlformats.org/drawingml/2006/picture">
                    <pic:nvPicPr>
                      <pic:cNvPr id="7264" name="Picture 7264"/>
                      <pic:cNvPicPr/>
                    </pic:nvPicPr>
                    <pic:blipFill>
                      <a:blip r:embed="rId30"/>
                      <a:stretch>
                        <a:fillRect/>
                      </a:stretch>
                    </pic:blipFill>
                    <pic:spPr>
                      <a:xfrm>
                        <a:off x="0" y="0"/>
                        <a:ext cx="4908677" cy="210820"/>
                      </a:xfrm>
                      <a:prstGeom prst="rect">
                        <a:avLst/>
                      </a:prstGeom>
                    </pic:spPr>
                  </pic:pic>
                </a:graphicData>
              </a:graphic>
            </wp:inline>
          </w:drawing>
        </w:r>
      </w:del>
      <w:ins w:id="228" w:author="Vinh Phuc" w:date="2023-05-29T21:54:00Z">
        <w:r>
          <w:rPr>
            <w:noProof/>
          </w:rPr>
          <w:drawing>
            <wp:inline distT="0" distB="0" distL="0" distR="0" wp14:anchorId="0707370C" wp14:editId="3AD77B96">
              <wp:extent cx="4908677" cy="210820"/>
              <wp:effectExtent l="0" t="0" r="0" b="0"/>
              <wp:docPr id="7528" name="Picture 7528"/>
              <wp:cNvGraphicFramePr/>
              <a:graphic xmlns:a="http://schemas.openxmlformats.org/drawingml/2006/main">
                <a:graphicData uri="http://schemas.openxmlformats.org/drawingml/2006/picture">
                  <pic:pic xmlns:pic="http://schemas.openxmlformats.org/drawingml/2006/picture">
                    <pic:nvPicPr>
                      <pic:cNvPr id="7528" name="Picture 7528"/>
                      <pic:cNvPicPr/>
                    </pic:nvPicPr>
                    <pic:blipFill>
                      <a:blip r:embed="rId30"/>
                      <a:stretch>
                        <a:fillRect/>
                      </a:stretch>
                    </pic:blipFill>
                    <pic:spPr>
                      <a:xfrm>
                        <a:off x="0" y="0"/>
                        <a:ext cx="4908677" cy="210820"/>
                      </a:xfrm>
                      <a:prstGeom prst="rect">
                        <a:avLst/>
                      </a:prstGeom>
                    </pic:spPr>
                  </pic:pic>
                </a:graphicData>
              </a:graphic>
            </wp:inline>
          </w:drawing>
        </w:r>
      </w:ins>
      <w:r>
        <w:t xml:space="preserve"> </w:t>
      </w:r>
    </w:p>
    <w:p w14:paraId="12B8E70B" w14:textId="77777777" w:rsidR="00487917" w:rsidRDefault="00000000">
      <w:pPr>
        <w:numPr>
          <w:ilvl w:val="1"/>
          <w:numId w:val="14"/>
        </w:numPr>
        <w:spacing w:after="72"/>
        <w:ind w:right="0" w:hanging="360"/>
        <w:pPrChange w:id="229" w:author="Vinh Phuc" w:date="2023-05-29T21:54:00Z">
          <w:pPr>
            <w:numPr>
              <w:ilvl w:val="1"/>
              <w:numId w:val="28"/>
            </w:numPr>
            <w:spacing w:after="72"/>
            <w:ind w:left="1517" w:right="0" w:hanging="360"/>
          </w:pPr>
        </w:pPrChange>
      </w:pPr>
      <w:r>
        <w:t xml:space="preserve">Bên trong file nén: </w:t>
      </w:r>
    </w:p>
    <w:p w14:paraId="5A844EA9" w14:textId="6F24812A" w:rsidR="00487917" w:rsidRDefault="00000000">
      <w:pPr>
        <w:spacing w:after="70" w:line="259" w:lineRule="auto"/>
        <w:ind w:left="0" w:right="1143" w:firstLine="0"/>
        <w:jc w:val="right"/>
        <w:pPrChange w:id="230" w:author="Vinh Phuc" w:date="2023-05-29T21:54:00Z">
          <w:pPr>
            <w:spacing w:after="69" w:line="259" w:lineRule="auto"/>
            <w:ind w:left="0" w:right="1143" w:firstLine="0"/>
            <w:jc w:val="right"/>
          </w:pPr>
        </w:pPrChange>
      </w:pPr>
      <w:del w:id="231" w:author="Vinh Phuc" w:date="2023-05-29T21:54:00Z">
        <w:r>
          <w:rPr>
            <w:noProof/>
          </w:rPr>
          <w:drawing>
            <wp:inline distT="0" distB="0" distL="0" distR="0" wp14:anchorId="667C1D85" wp14:editId="42855B7F">
              <wp:extent cx="4703572" cy="1315085"/>
              <wp:effectExtent l="0" t="0" r="0" b="0"/>
              <wp:docPr id="7266" name="Picture 7266"/>
              <wp:cNvGraphicFramePr/>
              <a:graphic xmlns:a="http://schemas.openxmlformats.org/drawingml/2006/main">
                <a:graphicData uri="http://schemas.openxmlformats.org/drawingml/2006/picture">
                  <pic:pic xmlns:pic="http://schemas.openxmlformats.org/drawingml/2006/picture">
                    <pic:nvPicPr>
                      <pic:cNvPr id="7266" name="Picture 7266"/>
                      <pic:cNvPicPr/>
                    </pic:nvPicPr>
                    <pic:blipFill>
                      <a:blip r:embed="rId31"/>
                      <a:stretch>
                        <a:fillRect/>
                      </a:stretch>
                    </pic:blipFill>
                    <pic:spPr>
                      <a:xfrm>
                        <a:off x="0" y="0"/>
                        <a:ext cx="4703572" cy="1315085"/>
                      </a:xfrm>
                      <a:prstGeom prst="rect">
                        <a:avLst/>
                      </a:prstGeom>
                    </pic:spPr>
                  </pic:pic>
                </a:graphicData>
              </a:graphic>
            </wp:inline>
          </w:drawing>
        </w:r>
      </w:del>
      <w:ins w:id="232" w:author="Vinh Phuc" w:date="2023-05-29T21:54:00Z">
        <w:r>
          <w:rPr>
            <w:noProof/>
          </w:rPr>
          <w:drawing>
            <wp:inline distT="0" distB="0" distL="0" distR="0" wp14:anchorId="77ACF41E" wp14:editId="411E1FCE">
              <wp:extent cx="4703572" cy="1315085"/>
              <wp:effectExtent l="0" t="0" r="0" b="0"/>
              <wp:docPr id="7530" name="Picture 7530"/>
              <wp:cNvGraphicFramePr/>
              <a:graphic xmlns:a="http://schemas.openxmlformats.org/drawingml/2006/main">
                <a:graphicData uri="http://schemas.openxmlformats.org/drawingml/2006/picture">
                  <pic:pic xmlns:pic="http://schemas.openxmlformats.org/drawingml/2006/picture">
                    <pic:nvPicPr>
                      <pic:cNvPr id="7530" name="Picture 7530"/>
                      <pic:cNvPicPr/>
                    </pic:nvPicPr>
                    <pic:blipFill>
                      <a:blip r:embed="rId31"/>
                      <a:stretch>
                        <a:fillRect/>
                      </a:stretch>
                    </pic:blipFill>
                    <pic:spPr>
                      <a:xfrm>
                        <a:off x="0" y="0"/>
                        <a:ext cx="4703572" cy="1315085"/>
                      </a:xfrm>
                      <a:prstGeom prst="rect">
                        <a:avLst/>
                      </a:prstGeom>
                    </pic:spPr>
                  </pic:pic>
                </a:graphicData>
              </a:graphic>
            </wp:inline>
          </w:drawing>
        </w:r>
      </w:ins>
      <w:r>
        <w:t xml:space="preserve"> </w:t>
      </w:r>
    </w:p>
    <w:p w14:paraId="20CA960B" w14:textId="77777777" w:rsidR="00487917" w:rsidRDefault="00000000">
      <w:pPr>
        <w:numPr>
          <w:ilvl w:val="1"/>
          <w:numId w:val="14"/>
        </w:numPr>
        <w:spacing w:after="73"/>
        <w:ind w:right="0" w:hanging="360"/>
        <w:pPrChange w:id="233" w:author="Vinh Phuc" w:date="2023-05-29T21:54:00Z">
          <w:pPr>
            <w:numPr>
              <w:ilvl w:val="1"/>
              <w:numId w:val="28"/>
            </w:numPr>
            <w:spacing w:after="73"/>
            <w:ind w:left="1517" w:right="0" w:hanging="360"/>
          </w:pPr>
        </w:pPrChange>
      </w:pPr>
      <w:r>
        <w:t xml:space="preserve">Bên trong thư mục: </w:t>
      </w:r>
    </w:p>
    <w:p w14:paraId="16EAE603" w14:textId="1113EB5C" w:rsidR="00487917" w:rsidRDefault="00000000">
      <w:pPr>
        <w:spacing w:after="88" w:line="259" w:lineRule="auto"/>
        <w:ind w:left="0" w:right="649" w:firstLine="0"/>
        <w:jc w:val="right"/>
      </w:pPr>
      <w:del w:id="234" w:author="Vinh Phuc" w:date="2023-05-29T21:54:00Z">
        <w:r>
          <w:rPr>
            <w:noProof/>
          </w:rPr>
          <w:drawing>
            <wp:inline distT="0" distB="0" distL="0" distR="0" wp14:anchorId="4438E231" wp14:editId="554A4D5D">
              <wp:extent cx="5019041" cy="1161263"/>
              <wp:effectExtent l="0" t="0" r="0" b="0"/>
              <wp:docPr id="7268" name="Picture 7268"/>
              <wp:cNvGraphicFramePr/>
              <a:graphic xmlns:a="http://schemas.openxmlformats.org/drawingml/2006/main">
                <a:graphicData uri="http://schemas.openxmlformats.org/drawingml/2006/picture">
                  <pic:pic xmlns:pic="http://schemas.openxmlformats.org/drawingml/2006/picture">
                    <pic:nvPicPr>
                      <pic:cNvPr id="7268" name="Picture 7268"/>
                      <pic:cNvPicPr/>
                    </pic:nvPicPr>
                    <pic:blipFill>
                      <a:blip r:embed="rId32"/>
                      <a:stretch>
                        <a:fillRect/>
                      </a:stretch>
                    </pic:blipFill>
                    <pic:spPr>
                      <a:xfrm>
                        <a:off x="0" y="0"/>
                        <a:ext cx="5019041" cy="1161263"/>
                      </a:xfrm>
                      <a:prstGeom prst="rect">
                        <a:avLst/>
                      </a:prstGeom>
                    </pic:spPr>
                  </pic:pic>
                </a:graphicData>
              </a:graphic>
            </wp:inline>
          </w:drawing>
        </w:r>
      </w:del>
      <w:ins w:id="235" w:author="Vinh Phuc" w:date="2023-05-29T21:54:00Z">
        <w:r>
          <w:rPr>
            <w:noProof/>
          </w:rPr>
          <w:drawing>
            <wp:inline distT="0" distB="0" distL="0" distR="0" wp14:anchorId="3BB6F3E2" wp14:editId="74B6FAF7">
              <wp:extent cx="5019041" cy="1161263"/>
              <wp:effectExtent l="0" t="0" r="0" b="0"/>
              <wp:docPr id="7532" name="Picture 7532"/>
              <wp:cNvGraphicFramePr/>
              <a:graphic xmlns:a="http://schemas.openxmlformats.org/drawingml/2006/main">
                <a:graphicData uri="http://schemas.openxmlformats.org/drawingml/2006/picture">
                  <pic:pic xmlns:pic="http://schemas.openxmlformats.org/drawingml/2006/picture">
                    <pic:nvPicPr>
                      <pic:cNvPr id="7532" name="Picture 7532"/>
                      <pic:cNvPicPr/>
                    </pic:nvPicPr>
                    <pic:blipFill>
                      <a:blip r:embed="rId32"/>
                      <a:stretch>
                        <a:fillRect/>
                      </a:stretch>
                    </pic:blipFill>
                    <pic:spPr>
                      <a:xfrm>
                        <a:off x="0" y="0"/>
                        <a:ext cx="5019041" cy="1161263"/>
                      </a:xfrm>
                      <a:prstGeom prst="rect">
                        <a:avLst/>
                      </a:prstGeom>
                    </pic:spPr>
                  </pic:pic>
                </a:graphicData>
              </a:graphic>
            </wp:inline>
          </w:drawing>
        </w:r>
      </w:ins>
      <w:r>
        <w:t xml:space="preserve"> </w:t>
      </w:r>
    </w:p>
    <w:p w14:paraId="4C86B58A" w14:textId="77777777" w:rsidR="00487917" w:rsidRDefault="00000000">
      <w:pPr>
        <w:spacing w:after="0" w:line="259" w:lineRule="auto"/>
        <w:ind w:left="77" w:right="0" w:firstLine="0"/>
        <w:jc w:val="left"/>
      </w:pPr>
      <w:r>
        <w:rPr>
          <w:rFonts w:ascii="Arial" w:eastAsia="Arial" w:hAnsi="Arial" w:cs="Arial"/>
          <w:sz w:val="22"/>
        </w:rPr>
        <w:t xml:space="preserve"> </w:t>
      </w:r>
      <w:r>
        <w:rPr>
          <w:rFonts w:ascii="Arial" w:eastAsia="Arial" w:hAnsi="Arial" w:cs="Arial"/>
          <w:sz w:val="22"/>
        </w:rPr>
        <w:tab/>
      </w:r>
      <w:r>
        <w:rPr>
          <w:b/>
          <w:sz w:val="28"/>
        </w:rPr>
        <w:t xml:space="preserve"> </w:t>
      </w:r>
    </w:p>
    <w:p w14:paraId="66EF4EAA" w14:textId="77777777" w:rsidR="00487917" w:rsidRDefault="00000000">
      <w:pPr>
        <w:pStyle w:val="Heading1"/>
        <w:spacing w:after="73"/>
        <w:ind w:left="72"/>
      </w:pPr>
      <w:r>
        <w:t>IX.</w:t>
      </w:r>
      <w:r>
        <w:rPr>
          <w:rFonts w:ascii="Arial" w:eastAsia="Arial" w:hAnsi="Arial" w:cs="Arial"/>
        </w:rPr>
        <w:t xml:space="preserve"> </w:t>
      </w:r>
      <w:r>
        <w:t xml:space="preserve">Đánh giá và quy định </w:t>
      </w:r>
    </w:p>
    <w:p w14:paraId="05A9C04E" w14:textId="77777777" w:rsidR="00487917" w:rsidRDefault="00000000">
      <w:pPr>
        <w:numPr>
          <w:ilvl w:val="0"/>
          <w:numId w:val="15"/>
        </w:numPr>
        <w:ind w:right="0" w:hanging="360"/>
        <w:pPrChange w:id="236" w:author="Vinh Phuc" w:date="2023-05-29T21:54:00Z">
          <w:pPr>
            <w:numPr>
              <w:numId w:val="29"/>
            </w:numPr>
            <w:ind w:left="797" w:right="0" w:hanging="360"/>
          </w:pPr>
        </w:pPrChange>
      </w:pPr>
      <w:r>
        <w:t>Bài làm sẽ được chấm tự động thông qua testcase (file input và output có định dạng như mẫu đã gửi kèm) do đó sinh viên tự chịu trách nhiệm nếu không thực hiện đúng theo Hướng dẫn nộp bài hoặc tự ý sửa tên các phương thức đã có sẵn dẫn đến bài làm không biên dịch được khi chấm.</w:t>
      </w:r>
      <w:r>
        <w:rPr>
          <w:b/>
        </w:rPr>
        <w:t xml:space="preserve"> </w:t>
      </w:r>
    </w:p>
    <w:p w14:paraId="5C431D11" w14:textId="77777777" w:rsidR="00487917" w:rsidRDefault="00000000">
      <w:pPr>
        <w:numPr>
          <w:ilvl w:val="0"/>
          <w:numId w:val="15"/>
        </w:numPr>
        <w:spacing w:after="10" w:line="288" w:lineRule="auto"/>
        <w:ind w:right="0" w:hanging="360"/>
        <w:pPrChange w:id="237" w:author="Vinh Phuc" w:date="2023-05-29T21:54:00Z">
          <w:pPr>
            <w:numPr>
              <w:numId w:val="29"/>
            </w:numPr>
            <w:spacing w:after="10" w:line="288" w:lineRule="auto"/>
            <w:ind w:left="797" w:right="0" w:hanging="360"/>
          </w:pPr>
        </w:pPrChange>
      </w:pPr>
      <w:r>
        <w:rPr>
          <w:b/>
          <w:i/>
        </w:rPr>
        <w:t xml:space="preserve">Tất cả các trường hợp sinh viên gán cứng đường dẫn trong quá trình đọc file đều sẽ bị 0 điểm cả bài. </w:t>
      </w:r>
    </w:p>
    <w:p w14:paraId="15BEFFE0" w14:textId="77777777" w:rsidR="00487917" w:rsidRDefault="00000000">
      <w:pPr>
        <w:numPr>
          <w:ilvl w:val="0"/>
          <w:numId w:val="15"/>
        </w:numPr>
        <w:ind w:right="0" w:hanging="360"/>
        <w:pPrChange w:id="238" w:author="Vinh Phuc" w:date="2023-05-29T21:54:00Z">
          <w:pPr>
            <w:numPr>
              <w:numId w:val="29"/>
            </w:numPr>
            <w:ind w:left="797" w:right="0" w:hanging="360"/>
          </w:pPr>
        </w:pPrChange>
      </w:pPr>
      <w:r>
        <w:t>Testcase sử dụng để chấm bài là file khác với file sinh viên đã nhận, sinh viên chỉ được điểm mỗi YÊU CẦU khi chạy ra đúng hoàn toàn kết quả theo testcase chấm của yêu cầu đó.</w:t>
      </w:r>
      <w:r>
        <w:rPr>
          <w:b/>
        </w:rPr>
        <w:t xml:space="preserve"> </w:t>
      </w:r>
    </w:p>
    <w:p w14:paraId="5B6B0106" w14:textId="77777777" w:rsidR="00487917" w:rsidRDefault="00000000">
      <w:pPr>
        <w:numPr>
          <w:ilvl w:val="0"/>
          <w:numId w:val="15"/>
        </w:numPr>
        <w:ind w:right="0" w:hanging="360"/>
        <w:pPrChange w:id="239" w:author="Vinh Phuc" w:date="2023-05-29T21:54:00Z">
          <w:pPr>
            <w:numPr>
              <w:numId w:val="29"/>
            </w:numPr>
            <w:ind w:left="797" w:right="0" w:hanging="360"/>
          </w:pPr>
        </w:pPrChange>
      </w:pPr>
      <w:r>
        <w:t xml:space="preserve">Nếu bài làm của sinh viên biên dịch bị lỗi trên máy chấm thì </w:t>
      </w:r>
      <w:r>
        <w:rPr>
          <w:b/>
        </w:rPr>
        <w:t>0 điểm cả bài</w:t>
      </w:r>
      <w:r>
        <w:t>.</w:t>
      </w:r>
      <w:r>
        <w:rPr>
          <w:b/>
        </w:rPr>
        <w:t xml:space="preserve"> </w:t>
      </w:r>
    </w:p>
    <w:p w14:paraId="33133C6A" w14:textId="77777777" w:rsidR="00487917" w:rsidRDefault="00000000">
      <w:pPr>
        <w:numPr>
          <w:ilvl w:val="0"/>
          <w:numId w:val="15"/>
        </w:numPr>
        <w:spacing w:after="13"/>
        <w:ind w:right="0" w:hanging="360"/>
        <w:pPrChange w:id="240" w:author="Vinh Phuc" w:date="2023-05-29T21:54:00Z">
          <w:pPr>
            <w:numPr>
              <w:numId w:val="29"/>
            </w:numPr>
            <w:spacing w:after="13"/>
            <w:ind w:left="797" w:right="0" w:hanging="360"/>
          </w:pPr>
        </w:pPrChange>
      </w:pPr>
      <w:r>
        <w:rPr>
          <w:b/>
          <w:color w:val="FF0000"/>
        </w:rPr>
        <w:t xml:space="preserve">Tất cả code sẽ được kiểm tra sao chép. Mọi hành vi sao chép code trên mạng, chép bài bạn hoặc cho bạn chép bài nếu bị phát hiện đều sẽ bị điểm 0 vào điểm Quá trình 2 hoặc cấm thi cuối kì. </w:t>
      </w:r>
    </w:p>
    <w:p w14:paraId="0401844E" w14:textId="77777777" w:rsidR="00487917" w:rsidRDefault="00000000">
      <w:pPr>
        <w:numPr>
          <w:ilvl w:val="0"/>
          <w:numId w:val="15"/>
        </w:numPr>
        <w:spacing w:after="13"/>
        <w:ind w:right="0" w:hanging="360"/>
        <w:pPrChange w:id="241" w:author="Vinh Phuc" w:date="2023-05-29T21:54:00Z">
          <w:pPr>
            <w:numPr>
              <w:numId w:val="29"/>
            </w:numPr>
            <w:spacing w:after="13"/>
            <w:ind w:left="797" w:right="0" w:hanging="360"/>
          </w:pPr>
        </w:pPrChange>
      </w:pPr>
      <w:r>
        <w:rPr>
          <w:b/>
          <w:color w:val="FF0000"/>
        </w:rPr>
        <w:t xml:space="preserve">Đặc biệt, nếu sinh viên sử dụng chat GPT trong bài tập lớn này thì sinh viên sẽ bị xử lý tương tự hành vi sao chép bài. </w:t>
      </w:r>
    </w:p>
    <w:p w14:paraId="493D56FD" w14:textId="77777777" w:rsidR="00487917" w:rsidRDefault="00000000">
      <w:pPr>
        <w:numPr>
          <w:ilvl w:val="0"/>
          <w:numId w:val="15"/>
        </w:numPr>
        <w:spacing w:after="10" w:line="288" w:lineRule="auto"/>
        <w:ind w:right="0" w:hanging="360"/>
        <w:pPrChange w:id="242" w:author="Vinh Phuc" w:date="2023-05-29T21:54:00Z">
          <w:pPr>
            <w:numPr>
              <w:numId w:val="29"/>
            </w:numPr>
            <w:spacing w:after="10" w:line="288" w:lineRule="auto"/>
            <w:ind w:left="797" w:right="0" w:hanging="360"/>
          </w:pPr>
        </w:pPrChange>
      </w:pPr>
      <w:r>
        <w:t>Nếu bài làm của sinh viên có dấu hiệu sao chép trên mạng hoặc sao chép nhau, sinh viên sẽ được gọi lên phỏng vấn code để chứng minh bài làm là của mình.</w:t>
      </w:r>
      <w:r>
        <w:rPr>
          <w:b/>
        </w:rPr>
        <w:t xml:space="preserve"> </w:t>
      </w:r>
      <w:r>
        <w:t>-</w:t>
      </w:r>
      <w:r>
        <w:rPr>
          <w:rFonts w:ascii="Arial" w:eastAsia="Arial" w:hAnsi="Arial" w:cs="Arial"/>
        </w:rPr>
        <w:t xml:space="preserve"> </w:t>
      </w:r>
      <w:r>
        <w:rPr>
          <w:rFonts w:ascii="Arial" w:eastAsia="Arial" w:hAnsi="Arial" w:cs="Arial"/>
        </w:rPr>
        <w:tab/>
      </w:r>
      <w:r>
        <w:rPr>
          <w:b/>
        </w:rPr>
        <w:t xml:space="preserve">Hạn chót nộp bài: 23h59 ngày 04/06/2023. </w:t>
      </w:r>
    </w:p>
    <w:p w14:paraId="513EF9A8" w14:textId="77777777" w:rsidR="00487917" w:rsidRDefault="00000000">
      <w:pPr>
        <w:numPr>
          <w:ilvl w:val="0"/>
          <w:numId w:val="15"/>
        </w:numPr>
        <w:spacing w:after="4" w:line="338" w:lineRule="auto"/>
        <w:ind w:right="0" w:hanging="360"/>
        <w:pPrChange w:id="243" w:author="Vinh Phuc" w:date="2023-05-29T21:54:00Z">
          <w:pPr>
            <w:numPr>
              <w:numId w:val="29"/>
            </w:numPr>
            <w:spacing w:after="4" w:line="338" w:lineRule="auto"/>
            <w:ind w:left="797" w:right="0" w:hanging="360"/>
          </w:pPr>
        </w:pPrChange>
      </w:pPr>
      <w:r>
        <w:rPr>
          <w:b/>
        </w:rPr>
        <w:t xml:space="preserve">Sinh viên nộp đúng vào mục bài tập của Bài tập lớn trên hệ thống ELIT. -- HẾT -- </w:t>
      </w:r>
    </w:p>
    <w:p w14:paraId="77FC8263" w14:textId="77777777" w:rsidR="00487917" w:rsidRDefault="00000000">
      <w:pPr>
        <w:spacing w:after="57" w:line="259" w:lineRule="auto"/>
        <w:ind w:left="77" w:right="0" w:firstLine="0"/>
        <w:jc w:val="left"/>
      </w:pPr>
      <w:r>
        <w:t xml:space="preserve"> </w:t>
      </w:r>
    </w:p>
    <w:p w14:paraId="1E86C147" w14:textId="77777777" w:rsidR="00EB02A9" w:rsidRDefault="00000000">
      <w:pPr>
        <w:spacing w:after="57" w:line="259" w:lineRule="auto"/>
        <w:ind w:left="77" w:right="0" w:firstLine="0"/>
        <w:jc w:val="left"/>
        <w:rPr>
          <w:del w:id="244" w:author="Vinh Phuc" w:date="2023-05-29T21:54:00Z"/>
        </w:rPr>
      </w:pPr>
      <w:r>
        <w:t xml:space="preserve"> </w:t>
      </w:r>
    </w:p>
    <w:p w14:paraId="2D23006F" w14:textId="32B18820" w:rsidR="00487917" w:rsidRDefault="00000000">
      <w:pPr>
        <w:spacing w:after="0" w:line="259" w:lineRule="auto"/>
        <w:ind w:left="77" w:right="0" w:firstLine="0"/>
        <w:jc w:val="left"/>
      </w:pPr>
      <w:del w:id="245" w:author="Vinh Phuc" w:date="2023-05-29T21:54:00Z">
        <w:r>
          <w:delText xml:space="preserve"> </w:delText>
        </w:r>
      </w:del>
      <w:r>
        <w:tab/>
        <w:t xml:space="preserve"> </w:t>
      </w:r>
    </w:p>
    <w:sectPr w:rsidR="00487917">
      <w:headerReference w:type="even" r:id="rId33"/>
      <w:headerReference w:type="default" r:id="rId34"/>
      <w:footerReference w:type="even" r:id="rId35"/>
      <w:footerReference w:type="default" r:id="rId36"/>
      <w:headerReference w:type="first" r:id="rId37"/>
      <w:footerReference w:type="first" r:id="rId38"/>
      <w:pgSz w:w="12240" w:h="15840"/>
      <w:pgMar w:top="2237" w:right="1127" w:bottom="1021" w:left="1342" w:header="715" w:footer="704" w:gutter="0"/>
      <w:cols w:space="720"/>
      <w:titlePg/>
      <w:sectPrChange w:id="254" w:author="Vinh Phuc" w:date="2023-05-29T21:54:00Z">
        <w:sectPr w:rsidR="00487917">
          <w:pgMar w:top="2237" w:right="1128" w:bottom="1021" w:left="1342" w:header="715" w:footer="705" w:gutter="0"/>
        </w:sectPr>
      </w:sectPrChang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48945" w14:textId="77777777" w:rsidR="00957C10" w:rsidRDefault="00957C10">
      <w:pPr>
        <w:spacing w:after="0" w:line="240" w:lineRule="auto"/>
      </w:pPr>
      <w:r>
        <w:separator/>
      </w:r>
    </w:p>
  </w:endnote>
  <w:endnote w:type="continuationSeparator" w:id="0">
    <w:p w14:paraId="3659E49B" w14:textId="77777777" w:rsidR="00957C10" w:rsidRDefault="00957C10">
      <w:pPr>
        <w:spacing w:after="0" w:line="240" w:lineRule="auto"/>
      </w:pPr>
      <w:r>
        <w:continuationSeparator/>
      </w:r>
    </w:p>
  </w:endnote>
  <w:endnote w:type="continuationNotice" w:id="1">
    <w:p w14:paraId="7786B18D" w14:textId="77777777" w:rsidR="00957C10" w:rsidRDefault="00957C1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65F6C"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r>
      <w:fldChar w:fldCharType="begin"/>
    </w:r>
    <w:r>
      <w:instrText xml:space="preserve"> NUMPAGES   \* MERGEFORMAT </w:instrText>
    </w:r>
    <w:r>
      <w:fldChar w:fldCharType="separate"/>
    </w:r>
    <w:r>
      <w:rPr>
        <w:sz w:val="22"/>
      </w:rPr>
      <w:t>14</w:t>
    </w:r>
    <w:r>
      <w:rPr>
        <w:sz w:val="22"/>
      </w:rPr>
      <w:fldChar w:fldCharType="end"/>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3654D"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r>
      <w:fldChar w:fldCharType="begin"/>
    </w:r>
    <w:r>
      <w:instrText xml:space="preserve"> NUMPAGES   \* MERGEFORMAT </w:instrText>
    </w:r>
    <w:r>
      <w:fldChar w:fldCharType="separate"/>
    </w:r>
    <w:r>
      <w:rPr>
        <w:sz w:val="22"/>
      </w:rPr>
      <w:t>14</w:t>
    </w:r>
    <w:r>
      <w:rPr>
        <w:sz w:val="22"/>
      </w:rPr>
      <w:fldChar w:fldCharType="end"/>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27A7"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r>
      <w:fldChar w:fldCharType="begin"/>
    </w:r>
    <w:r>
      <w:instrText xml:space="preserve"> NUMPAGES   \* MERGEFORMAT </w:instrText>
    </w:r>
    <w:r>
      <w:fldChar w:fldCharType="separate"/>
    </w:r>
    <w:r>
      <w:rPr>
        <w:sz w:val="22"/>
      </w:rPr>
      <w:t>14</w:t>
    </w:r>
    <w:r>
      <w:rPr>
        <w:sz w:val="22"/>
      </w:rPr>
      <w:fldChar w:fldCharType="end"/>
    </w:r>
    <w:r>
      <w:rPr>
        <w:rFonts w:ascii="Arial" w:eastAsia="Arial" w:hAnsi="Arial" w:cs="Arial"/>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E5D1A"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r>
      <w:fldChar w:fldCharType="begin"/>
    </w:r>
    <w:r>
      <w:instrText xml:space="preserve"> NUMPAGES   \* MERGEFORMAT </w:instrText>
    </w:r>
    <w:r>
      <w:fldChar w:fldCharType="separate"/>
    </w:r>
    <w:r>
      <w:rPr>
        <w:sz w:val="22"/>
      </w:rPr>
      <w:t>14</w:t>
    </w:r>
    <w:r>
      <w:rPr>
        <w:sz w:val="22"/>
      </w:rPr>
      <w:fldChar w:fldCharType="end"/>
    </w: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D972B9"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r>
      <w:fldChar w:fldCharType="begin"/>
    </w:r>
    <w:r>
      <w:instrText xml:space="preserve"> NUMPAGES   \* MERGEFORMAT </w:instrText>
    </w:r>
    <w:r>
      <w:fldChar w:fldCharType="separate"/>
    </w:r>
    <w:r>
      <w:rPr>
        <w:sz w:val="22"/>
      </w:rPr>
      <w:t>14</w:t>
    </w:r>
    <w:r>
      <w:rPr>
        <w:sz w:val="22"/>
      </w:rPr>
      <w:fldChar w:fldCharType="end"/>
    </w:r>
    <w:r>
      <w:rPr>
        <w:rFonts w:ascii="Arial" w:eastAsia="Arial" w:hAnsi="Arial" w:cs="Arial"/>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1FF7" w14:textId="77777777" w:rsidR="00487917" w:rsidRDefault="00000000">
    <w:pPr>
      <w:tabs>
        <w:tab w:val="center" w:pos="9162"/>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r>
      <w:fldChar w:fldCharType="begin"/>
    </w:r>
    <w:r>
      <w:instrText xml:space="preserve"> NUMPAGES   \* MERGEFORMAT </w:instrText>
    </w:r>
    <w:r>
      <w:fldChar w:fldCharType="separate"/>
    </w:r>
    <w:r>
      <w:rPr>
        <w:sz w:val="22"/>
      </w:rPr>
      <w:t>14</w:t>
    </w:r>
    <w:r>
      <w:rPr>
        <w:sz w:val="22"/>
      </w:rPr>
      <w:fldChar w:fldCharType="end"/>
    </w:r>
    <w:r>
      <w:rPr>
        <w:rFonts w:ascii="Arial" w:eastAsia="Arial" w:hAnsi="Arial" w:cs="Arial"/>
        <w:sz w:val="22"/>
      </w:rP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0EBF7" w14:textId="77777777" w:rsidR="00487917" w:rsidRDefault="00000000">
    <w:pPr>
      <w:tabs>
        <w:tab w:val="center" w:pos="9239"/>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r>
      <w:fldChar w:fldCharType="begin"/>
    </w:r>
    <w:r>
      <w:instrText xml:space="preserve"> NUMPAGES   \* MERGEFORMAT </w:instrText>
    </w:r>
    <w:r>
      <w:fldChar w:fldCharType="separate"/>
    </w:r>
    <w:r>
      <w:rPr>
        <w:sz w:val="22"/>
      </w:rPr>
      <w:t>14</w:t>
    </w:r>
    <w:r>
      <w:rPr>
        <w:sz w:val="22"/>
      </w:rPr>
      <w:fldChar w:fldCharType="end"/>
    </w:r>
    <w:r>
      <w:rPr>
        <w:rFonts w:ascii="Arial" w:eastAsia="Arial" w:hAnsi="Arial" w:cs="Arial"/>
        <w:sz w:val="22"/>
      </w:rP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C8E3A" w14:textId="77777777" w:rsidR="00487917" w:rsidRDefault="00000000">
    <w:pPr>
      <w:tabs>
        <w:tab w:val="center" w:pos="9239"/>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r>
      <w:fldChar w:fldCharType="begin"/>
    </w:r>
    <w:r>
      <w:instrText xml:space="preserve"> NUMPAGES   \* MERGEFORMAT </w:instrText>
    </w:r>
    <w:r>
      <w:fldChar w:fldCharType="separate"/>
    </w:r>
    <w:r>
      <w:rPr>
        <w:sz w:val="22"/>
      </w:rPr>
      <w:t>14</w:t>
    </w:r>
    <w:r>
      <w:rPr>
        <w:sz w:val="22"/>
      </w:rPr>
      <w:fldChar w:fldCharType="end"/>
    </w:r>
    <w:r>
      <w:rPr>
        <w:rFonts w:ascii="Arial" w:eastAsia="Arial" w:hAnsi="Arial" w:cs="Arial"/>
        <w:sz w:val="22"/>
      </w:rP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AB231" w14:textId="77777777" w:rsidR="00487917" w:rsidRDefault="00000000">
    <w:pPr>
      <w:tabs>
        <w:tab w:val="center" w:pos="9239"/>
      </w:tabs>
      <w:spacing w:after="0" w:line="259" w:lineRule="auto"/>
      <w:ind w:left="0" w:right="0" w:firstLine="0"/>
      <w:jc w:val="left"/>
    </w:pPr>
    <w:r>
      <w:rPr>
        <w:sz w:val="20"/>
      </w:rPr>
      <w:t>Quang D.C – dungcamquang@tdtu.edu.vn | Object-Oriented Programming (503005) – 2023</w:t>
    </w:r>
    <w:r>
      <w:t xml:space="preserve"> </w:t>
    </w:r>
    <w:r>
      <w:tab/>
    </w:r>
    <w:r>
      <w:fldChar w:fldCharType="begin"/>
    </w:r>
    <w:r>
      <w:instrText xml:space="preserve"> PAGE   \* MERGEFORMAT </w:instrText>
    </w:r>
    <w:r>
      <w:fldChar w:fldCharType="separate"/>
    </w:r>
    <w:r>
      <w:rPr>
        <w:sz w:val="22"/>
      </w:rPr>
      <w:t>1</w:t>
    </w:r>
    <w:r>
      <w:rPr>
        <w:sz w:val="22"/>
      </w:rPr>
      <w:fldChar w:fldCharType="end"/>
    </w:r>
    <w:r>
      <w:rPr>
        <w:sz w:val="22"/>
      </w:rPr>
      <w:t>/</w:t>
    </w:r>
    <w:r>
      <w:fldChar w:fldCharType="begin"/>
    </w:r>
    <w:r>
      <w:instrText xml:space="preserve"> NUMPAGES   \* MERGEFORMAT </w:instrText>
    </w:r>
    <w:r>
      <w:fldChar w:fldCharType="separate"/>
    </w:r>
    <w:r>
      <w:rPr>
        <w:sz w:val="22"/>
      </w:rPr>
      <w:t>14</w:t>
    </w:r>
    <w:r>
      <w:rPr>
        <w:sz w:val="22"/>
      </w:rPr>
      <w:fldChar w:fldCharType="end"/>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06643" w14:textId="77777777" w:rsidR="00957C10" w:rsidRDefault="00957C10">
      <w:pPr>
        <w:spacing w:after="0" w:line="240" w:lineRule="auto"/>
      </w:pPr>
      <w:r>
        <w:separator/>
      </w:r>
    </w:p>
  </w:footnote>
  <w:footnote w:type="continuationSeparator" w:id="0">
    <w:p w14:paraId="5896306B" w14:textId="77777777" w:rsidR="00957C10" w:rsidRDefault="00957C10">
      <w:pPr>
        <w:spacing w:after="0" w:line="240" w:lineRule="auto"/>
      </w:pPr>
      <w:r>
        <w:continuationSeparator/>
      </w:r>
    </w:p>
  </w:footnote>
  <w:footnote w:type="continuationNotice" w:id="1">
    <w:p w14:paraId="7F540D5A" w14:textId="77777777" w:rsidR="00957C10" w:rsidRDefault="00957C1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14015" w14:textId="7A0ABC59" w:rsidR="00487917" w:rsidRDefault="00000000">
    <w:pPr>
      <w:spacing w:after="0" w:line="259" w:lineRule="auto"/>
      <w:ind w:left="26" w:right="0" w:firstLine="0"/>
      <w:jc w:val="left"/>
    </w:pPr>
    <w:del w:id="41" w:author="Vinh Phuc" w:date="2023-05-29T21:54:00Z">
      <w:r>
        <w:rPr>
          <w:noProof/>
        </w:rPr>
        <w:drawing>
          <wp:anchor distT="0" distB="0" distL="114300" distR="114300" simplePos="0" relativeHeight="251668480" behindDoc="0" locked="0" layoutInCell="1" allowOverlap="0" wp14:anchorId="08E89CC5" wp14:editId="5ED2DD8C">
            <wp:simplePos x="0" y="0"/>
            <wp:positionH relativeFrom="page">
              <wp:posOffset>917575</wp:posOffset>
            </wp:positionH>
            <wp:positionV relativeFrom="page">
              <wp:posOffset>574040</wp:posOffset>
            </wp:positionV>
            <wp:extent cx="1133475" cy="624840"/>
            <wp:effectExtent l="0" t="0" r="0" b="0"/>
            <wp:wrapSquare wrapText="bothSides"/>
            <wp:docPr id="558" name="Picture 55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
                    <a:stretch>
                      <a:fillRect/>
                    </a:stretch>
                  </pic:blipFill>
                  <pic:spPr>
                    <a:xfrm>
                      <a:off x="0" y="0"/>
                      <a:ext cx="1133475" cy="624840"/>
                    </a:xfrm>
                    <a:prstGeom prst="rect">
                      <a:avLst/>
                    </a:prstGeom>
                  </pic:spPr>
                </pic:pic>
              </a:graphicData>
            </a:graphic>
          </wp:anchor>
        </w:drawing>
      </w:r>
    </w:del>
    <w:ins w:id="42" w:author="Vinh Phuc" w:date="2023-05-29T21:54:00Z">
      <w:r>
        <w:rPr>
          <w:noProof/>
        </w:rPr>
        <w:drawing>
          <wp:anchor distT="0" distB="0" distL="114300" distR="114300" simplePos="0" relativeHeight="251658240" behindDoc="0" locked="0" layoutInCell="1" allowOverlap="0" wp14:anchorId="693CFAFD" wp14:editId="6375ADF3">
            <wp:simplePos x="0" y="0"/>
            <wp:positionH relativeFrom="page">
              <wp:posOffset>917575</wp:posOffset>
            </wp:positionH>
            <wp:positionV relativeFrom="page">
              <wp:posOffset>574040</wp:posOffset>
            </wp:positionV>
            <wp:extent cx="1133475" cy="624840"/>
            <wp:effectExtent l="0" t="0" r="0" b="0"/>
            <wp:wrapSquare wrapText="bothSides"/>
            <wp:docPr id="560" name="Picture 560"/>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
                    <a:stretch>
                      <a:fillRect/>
                    </a:stretch>
                  </pic:blipFill>
                  <pic:spPr>
                    <a:xfrm>
                      <a:off x="0" y="0"/>
                      <a:ext cx="1133475" cy="624840"/>
                    </a:xfrm>
                    <a:prstGeom prst="rect">
                      <a:avLst/>
                    </a:prstGeom>
                  </pic:spPr>
                </pic:pic>
              </a:graphicData>
            </a:graphic>
          </wp:anchor>
        </w:drawing>
      </w:r>
    </w:ins>
    <w:r>
      <w:rPr>
        <w:sz w:val="22"/>
      </w:rPr>
      <w:t xml:space="preserve"> </w:t>
    </w:r>
  </w:p>
  <w:p w14:paraId="1084174F" w14:textId="77777777" w:rsidR="00487917" w:rsidRDefault="00000000">
    <w:pPr>
      <w:spacing w:after="0" w:line="259" w:lineRule="auto"/>
      <w:ind w:left="26" w:right="0" w:firstLine="0"/>
      <w:jc w:val="left"/>
    </w:pPr>
    <w:r>
      <w:rPr>
        <w:sz w:val="22"/>
      </w:rPr>
      <w:t xml:space="preserve"> </w:t>
    </w:r>
  </w:p>
  <w:p w14:paraId="367EF596" w14:textId="77777777" w:rsidR="00487917" w:rsidRDefault="00000000">
    <w:pPr>
      <w:spacing w:after="0" w:line="259" w:lineRule="auto"/>
      <w:ind w:left="26" w:right="0" w:firstLine="0"/>
      <w:jc w:val="left"/>
    </w:pPr>
    <w:r>
      <w:rPr>
        <w:sz w:val="22"/>
      </w:rPr>
      <w:t xml:space="preserve"> </w:t>
    </w:r>
  </w:p>
  <w:p w14:paraId="3FA044B3" w14:textId="77777777" w:rsidR="00487917" w:rsidRDefault="00000000">
    <w:pPr>
      <w:tabs>
        <w:tab w:val="center" w:pos="2006"/>
        <w:tab w:val="center" w:pos="7729"/>
      </w:tabs>
      <w:spacing w:after="37" w:line="259" w:lineRule="auto"/>
      <w:ind w:left="0" w:right="0" w:firstLine="0"/>
      <w:jc w:val="left"/>
      <w:pPrChange w:id="43" w:author="Vinh Phuc" w:date="2023-05-29T21:54:00Z">
        <w:pPr>
          <w:tabs>
            <w:tab w:val="center" w:pos="2006"/>
            <w:tab w:val="center" w:pos="7729"/>
          </w:tabs>
          <w:spacing w:after="36"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 xml:space="preserve">Ton Duc Thang University </w:t>
    </w:r>
  </w:p>
  <w:p w14:paraId="02784C44" w14:textId="77777777" w:rsidR="00487917" w:rsidRDefault="00000000">
    <w:pPr>
      <w:tabs>
        <w:tab w:val="center" w:pos="2006"/>
        <w:tab w:val="center" w:pos="7296"/>
      </w:tabs>
      <w:spacing w:after="0" w:line="259" w:lineRule="auto"/>
      <w:ind w:left="0" w:right="0" w:firstLine="0"/>
      <w:jc w:val="left"/>
      <w:pPrChange w:id="44" w:author="Vinh Phuc" w:date="2023-05-29T21:54:00Z">
        <w:pPr>
          <w:tabs>
            <w:tab w:val="center" w:pos="2006"/>
            <w:tab w:val="center" w:pos="7297"/>
          </w:tabs>
          <w:spacing w:after="0"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5C1279E2" w14:textId="77777777" w:rsidR="00487917" w:rsidRDefault="00000000">
    <w:pPr>
      <w:spacing w:after="45" w:line="259" w:lineRule="auto"/>
      <w:ind w:left="0" w:right="0" w:firstLine="0"/>
      <w:jc w:val="left"/>
    </w:pPr>
    <w:r>
      <w:rPr>
        <w:rFonts w:ascii="Arial" w:eastAsia="Arial" w:hAnsi="Arial" w:cs="Arial"/>
        <w:sz w:val="22"/>
      </w:rPr>
      <w:t xml:space="preserve"> </w:t>
    </w:r>
  </w:p>
  <w:p w14:paraId="4BDAC140" w14:textId="77777777" w:rsidR="00487917"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FD3C3" w14:textId="77777777" w:rsidR="00487917" w:rsidRDefault="00000000">
    <w:pPr>
      <w:spacing w:after="0" w:line="259" w:lineRule="auto"/>
      <w:ind w:left="26" w:right="0" w:firstLine="0"/>
      <w:jc w:val="left"/>
    </w:pPr>
    <w:r>
      <w:rPr>
        <w:noProof/>
      </w:rPr>
      <w:drawing>
        <wp:anchor distT="0" distB="0" distL="114300" distR="114300" simplePos="0" relativeHeight="251659264" behindDoc="0" locked="0" layoutInCell="1" allowOverlap="0" wp14:anchorId="349F2EA7" wp14:editId="59CD7B4F">
          <wp:simplePos x="0" y="0"/>
          <wp:positionH relativeFrom="page">
            <wp:posOffset>917575</wp:posOffset>
          </wp:positionH>
          <wp:positionV relativeFrom="page">
            <wp:posOffset>574040</wp:posOffset>
          </wp:positionV>
          <wp:extent cx="1133475" cy="624840"/>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3B6BC7B1" w14:textId="77777777" w:rsidR="00487917" w:rsidRDefault="00000000">
    <w:pPr>
      <w:spacing w:after="0" w:line="259" w:lineRule="auto"/>
      <w:ind w:left="26" w:right="0" w:firstLine="0"/>
      <w:jc w:val="left"/>
    </w:pPr>
    <w:r>
      <w:rPr>
        <w:sz w:val="22"/>
      </w:rPr>
      <w:t xml:space="preserve"> </w:t>
    </w:r>
  </w:p>
  <w:p w14:paraId="30D8A1B3" w14:textId="77777777" w:rsidR="00487917" w:rsidRDefault="00000000">
    <w:pPr>
      <w:spacing w:after="0" w:line="259" w:lineRule="auto"/>
      <w:ind w:left="26" w:right="0" w:firstLine="0"/>
      <w:jc w:val="left"/>
    </w:pPr>
    <w:r>
      <w:rPr>
        <w:sz w:val="22"/>
      </w:rPr>
      <w:t xml:space="preserve"> </w:t>
    </w:r>
  </w:p>
  <w:p w14:paraId="01C0260D" w14:textId="77777777" w:rsidR="00487917" w:rsidRDefault="00000000">
    <w:pPr>
      <w:tabs>
        <w:tab w:val="center" w:pos="2006"/>
        <w:tab w:val="center" w:pos="7729"/>
      </w:tabs>
      <w:spacing w:after="37" w:line="259" w:lineRule="auto"/>
      <w:ind w:left="0" w:right="0" w:firstLine="0"/>
      <w:jc w:val="left"/>
      <w:pPrChange w:id="45" w:author="Vinh Phuc" w:date="2023-05-29T21:54:00Z">
        <w:pPr>
          <w:tabs>
            <w:tab w:val="center" w:pos="2006"/>
            <w:tab w:val="center" w:pos="7729"/>
          </w:tabs>
          <w:spacing w:after="36"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 xml:space="preserve">Ton Duc Thang University </w:t>
    </w:r>
  </w:p>
  <w:p w14:paraId="438061EA" w14:textId="77777777" w:rsidR="00487917" w:rsidRDefault="00000000">
    <w:pPr>
      <w:tabs>
        <w:tab w:val="center" w:pos="2006"/>
        <w:tab w:val="center" w:pos="7296"/>
      </w:tabs>
      <w:spacing w:after="0" w:line="259" w:lineRule="auto"/>
      <w:ind w:left="0" w:right="0" w:firstLine="0"/>
      <w:jc w:val="left"/>
      <w:pPrChange w:id="46" w:author="Vinh Phuc" w:date="2023-05-29T21:54:00Z">
        <w:pPr>
          <w:tabs>
            <w:tab w:val="center" w:pos="2006"/>
            <w:tab w:val="center" w:pos="7297"/>
          </w:tabs>
          <w:spacing w:after="0"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2F3939C2" w14:textId="77777777" w:rsidR="00487917" w:rsidRDefault="00000000">
    <w:pPr>
      <w:spacing w:after="0" w:line="259" w:lineRule="auto"/>
      <w:ind w:left="0" w:right="0" w:firstLine="0"/>
      <w:jc w:val="left"/>
    </w:pPr>
    <w:r>
      <w:rPr>
        <w:rFonts w:ascii="Arial" w:eastAsia="Arial" w:hAnsi="Arial" w:cs="Arial"/>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86DDA2" w14:textId="77777777" w:rsidR="00487917" w:rsidRDefault="00000000">
    <w:pPr>
      <w:spacing w:after="0" w:line="259" w:lineRule="auto"/>
      <w:ind w:left="26" w:right="0" w:firstLine="0"/>
      <w:jc w:val="left"/>
    </w:pPr>
    <w:r>
      <w:rPr>
        <w:noProof/>
      </w:rPr>
      <w:drawing>
        <wp:anchor distT="0" distB="0" distL="114300" distR="114300" simplePos="0" relativeHeight="251660288" behindDoc="0" locked="0" layoutInCell="1" allowOverlap="0" wp14:anchorId="3B0059D8" wp14:editId="17838CA3">
          <wp:simplePos x="0" y="0"/>
          <wp:positionH relativeFrom="page">
            <wp:posOffset>917575</wp:posOffset>
          </wp:positionH>
          <wp:positionV relativeFrom="page">
            <wp:posOffset>574040</wp:posOffset>
          </wp:positionV>
          <wp:extent cx="1133475" cy="624840"/>
          <wp:effectExtent l="0" t="0" r="0" b="0"/>
          <wp:wrapSquare wrapText="bothSides"/>
          <wp:docPr id="1180687584" name="Picture 1180687584"/>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37F1493F" w14:textId="77777777" w:rsidR="00487917" w:rsidRDefault="00000000">
    <w:pPr>
      <w:spacing w:after="0" w:line="259" w:lineRule="auto"/>
      <w:ind w:left="26" w:right="0" w:firstLine="0"/>
      <w:jc w:val="left"/>
    </w:pPr>
    <w:r>
      <w:rPr>
        <w:sz w:val="22"/>
      </w:rPr>
      <w:t xml:space="preserve"> </w:t>
    </w:r>
  </w:p>
  <w:p w14:paraId="3E93D4F9" w14:textId="77777777" w:rsidR="00487917" w:rsidRDefault="00000000">
    <w:pPr>
      <w:spacing w:after="0" w:line="259" w:lineRule="auto"/>
      <w:ind w:left="26" w:right="0" w:firstLine="0"/>
      <w:jc w:val="left"/>
    </w:pPr>
    <w:r>
      <w:rPr>
        <w:sz w:val="22"/>
      </w:rPr>
      <w:t xml:space="preserve"> </w:t>
    </w:r>
  </w:p>
  <w:p w14:paraId="485E1B30" w14:textId="77777777" w:rsidR="00487917" w:rsidRDefault="00000000">
    <w:pPr>
      <w:tabs>
        <w:tab w:val="center" w:pos="2006"/>
        <w:tab w:val="center" w:pos="7729"/>
      </w:tabs>
      <w:spacing w:after="37" w:line="259" w:lineRule="auto"/>
      <w:ind w:left="0" w:right="0" w:firstLine="0"/>
      <w:jc w:val="left"/>
      <w:pPrChange w:id="47" w:author="Vinh Phuc" w:date="2023-05-29T21:54:00Z">
        <w:pPr>
          <w:tabs>
            <w:tab w:val="center" w:pos="2006"/>
            <w:tab w:val="center" w:pos="7729"/>
          </w:tabs>
          <w:spacing w:after="36"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 xml:space="preserve">Ton Duc Thang University </w:t>
    </w:r>
  </w:p>
  <w:p w14:paraId="5D45EC42" w14:textId="77777777" w:rsidR="00487917" w:rsidRDefault="00000000">
    <w:pPr>
      <w:tabs>
        <w:tab w:val="center" w:pos="2006"/>
        <w:tab w:val="center" w:pos="7296"/>
      </w:tabs>
      <w:spacing w:after="0" w:line="259" w:lineRule="auto"/>
      <w:ind w:left="0" w:right="0" w:firstLine="0"/>
      <w:jc w:val="left"/>
      <w:pPrChange w:id="48" w:author="Vinh Phuc" w:date="2023-05-29T21:54:00Z">
        <w:pPr>
          <w:tabs>
            <w:tab w:val="center" w:pos="2006"/>
            <w:tab w:val="center" w:pos="7297"/>
          </w:tabs>
          <w:spacing w:after="0"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5E85886D" w14:textId="77777777" w:rsidR="00487917" w:rsidRDefault="00000000">
    <w:pPr>
      <w:spacing w:after="0" w:line="259" w:lineRule="auto"/>
      <w:ind w:left="0" w:right="0" w:firstLine="0"/>
      <w:jc w:val="left"/>
    </w:pPr>
    <w:r>
      <w:rPr>
        <w:rFonts w:ascii="Arial" w:eastAsia="Arial" w:hAnsi="Arial" w:cs="Arial"/>
        <w:sz w:val="22"/>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73E648" w14:textId="77777777" w:rsidR="00487917" w:rsidRDefault="00000000">
    <w:pPr>
      <w:spacing w:after="0" w:line="259" w:lineRule="auto"/>
      <w:ind w:left="26" w:right="0" w:firstLine="0"/>
      <w:jc w:val="left"/>
    </w:pPr>
    <w:r>
      <w:rPr>
        <w:noProof/>
      </w:rPr>
      <w:drawing>
        <wp:anchor distT="0" distB="0" distL="114300" distR="114300" simplePos="0" relativeHeight="251661312" behindDoc="0" locked="0" layoutInCell="1" allowOverlap="0" wp14:anchorId="2CB70289" wp14:editId="03E919E4">
          <wp:simplePos x="0" y="0"/>
          <wp:positionH relativeFrom="page">
            <wp:posOffset>917575</wp:posOffset>
          </wp:positionH>
          <wp:positionV relativeFrom="page">
            <wp:posOffset>574040</wp:posOffset>
          </wp:positionV>
          <wp:extent cx="1133475" cy="624840"/>
          <wp:effectExtent l="0" t="0" r="0" b="0"/>
          <wp:wrapSquare wrapText="bothSides"/>
          <wp:docPr id="1548" name="Picture 1548"/>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7562E3F" w14:textId="77777777" w:rsidR="00487917" w:rsidRDefault="00000000">
    <w:pPr>
      <w:spacing w:after="0" w:line="259" w:lineRule="auto"/>
      <w:ind w:left="26" w:right="0" w:firstLine="0"/>
      <w:jc w:val="left"/>
    </w:pPr>
    <w:r>
      <w:rPr>
        <w:sz w:val="22"/>
      </w:rPr>
      <w:t xml:space="preserve"> </w:t>
    </w:r>
  </w:p>
  <w:p w14:paraId="70391BC6" w14:textId="77777777" w:rsidR="00487917" w:rsidRDefault="00000000">
    <w:pPr>
      <w:spacing w:after="0" w:line="259" w:lineRule="auto"/>
      <w:ind w:left="26" w:right="0" w:firstLine="0"/>
      <w:jc w:val="left"/>
    </w:pPr>
    <w:r>
      <w:rPr>
        <w:sz w:val="22"/>
      </w:rPr>
      <w:t xml:space="preserve"> </w:t>
    </w:r>
  </w:p>
  <w:p w14:paraId="59EB628E" w14:textId="77777777" w:rsidR="00487917" w:rsidRDefault="00000000">
    <w:pPr>
      <w:tabs>
        <w:tab w:val="center" w:pos="2006"/>
        <w:tab w:val="center" w:pos="7729"/>
      </w:tabs>
      <w:spacing w:after="37" w:line="259" w:lineRule="auto"/>
      <w:ind w:left="0" w:right="0" w:firstLine="0"/>
      <w:jc w:val="left"/>
      <w:pPrChange w:id="114" w:author="Vinh Phuc" w:date="2023-05-29T21:54:00Z">
        <w:pPr>
          <w:tabs>
            <w:tab w:val="center" w:pos="2006"/>
            <w:tab w:val="center" w:pos="7729"/>
          </w:tabs>
          <w:spacing w:after="36"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 xml:space="preserve">Ton Duc Thang University </w:t>
    </w:r>
  </w:p>
  <w:p w14:paraId="3630C385" w14:textId="77777777" w:rsidR="00487917" w:rsidRDefault="00000000">
    <w:pPr>
      <w:tabs>
        <w:tab w:val="center" w:pos="2006"/>
        <w:tab w:val="center" w:pos="7296"/>
      </w:tabs>
      <w:spacing w:after="0" w:line="259" w:lineRule="auto"/>
      <w:ind w:left="0" w:right="0" w:firstLine="0"/>
      <w:jc w:val="left"/>
      <w:pPrChange w:id="115" w:author="Vinh Phuc" w:date="2023-05-29T21:54:00Z">
        <w:pPr>
          <w:tabs>
            <w:tab w:val="center" w:pos="2006"/>
            <w:tab w:val="center" w:pos="7297"/>
          </w:tabs>
          <w:spacing w:after="0"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07C9884E" w14:textId="77777777" w:rsidR="00487917" w:rsidRDefault="00000000">
    <w:pPr>
      <w:spacing w:after="24" w:line="259" w:lineRule="auto"/>
      <w:ind w:left="0" w:right="0" w:firstLine="0"/>
      <w:jc w:val="left"/>
    </w:pPr>
    <w:r>
      <w:rPr>
        <w:rFonts w:ascii="Arial" w:eastAsia="Arial" w:hAnsi="Arial" w:cs="Arial"/>
        <w:sz w:val="22"/>
      </w:rPr>
      <w:t xml:space="preserve"> </w:t>
    </w:r>
  </w:p>
  <w:p w14:paraId="597EDAA5" w14:textId="77777777" w:rsidR="00487917"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r>
      <w:t xml:space="preserve">Lớp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81098A" w14:textId="77777777" w:rsidR="00487917" w:rsidRDefault="00000000">
    <w:pPr>
      <w:spacing w:after="0" w:line="259" w:lineRule="auto"/>
      <w:ind w:left="26" w:right="0" w:firstLine="0"/>
      <w:jc w:val="left"/>
    </w:pPr>
    <w:r>
      <w:rPr>
        <w:noProof/>
      </w:rPr>
      <w:drawing>
        <wp:anchor distT="0" distB="0" distL="114300" distR="114300" simplePos="0" relativeHeight="251662336" behindDoc="0" locked="0" layoutInCell="1" allowOverlap="0" wp14:anchorId="2092E452" wp14:editId="3E4DE2E0">
          <wp:simplePos x="0" y="0"/>
          <wp:positionH relativeFrom="page">
            <wp:posOffset>917575</wp:posOffset>
          </wp:positionH>
          <wp:positionV relativeFrom="page">
            <wp:posOffset>574040</wp:posOffset>
          </wp:positionV>
          <wp:extent cx="1133475" cy="624840"/>
          <wp:effectExtent l="0" t="0" r="0" b="0"/>
          <wp:wrapSquare wrapText="bothSides"/>
          <wp:docPr id="228528490" name="Picture 228528490"/>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6E57BEE2" w14:textId="77777777" w:rsidR="00487917" w:rsidRDefault="00000000">
    <w:pPr>
      <w:spacing w:after="0" w:line="259" w:lineRule="auto"/>
      <w:ind w:left="26" w:right="0" w:firstLine="0"/>
      <w:jc w:val="left"/>
    </w:pPr>
    <w:r>
      <w:rPr>
        <w:sz w:val="22"/>
      </w:rPr>
      <w:t xml:space="preserve"> </w:t>
    </w:r>
  </w:p>
  <w:p w14:paraId="3742D671" w14:textId="77777777" w:rsidR="00487917" w:rsidRDefault="00000000">
    <w:pPr>
      <w:spacing w:after="0" w:line="259" w:lineRule="auto"/>
      <w:ind w:left="26" w:right="0" w:firstLine="0"/>
      <w:jc w:val="left"/>
    </w:pPr>
    <w:r>
      <w:rPr>
        <w:sz w:val="22"/>
      </w:rPr>
      <w:t xml:space="preserve"> </w:t>
    </w:r>
  </w:p>
  <w:p w14:paraId="1A298E16" w14:textId="77777777" w:rsidR="00487917" w:rsidRDefault="00000000">
    <w:pPr>
      <w:tabs>
        <w:tab w:val="center" w:pos="2006"/>
        <w:tab w:val="center" w:pos="7729"/>
      </w:tabs>
      <w:spacing w:after="37" w:line="259" w:lineRule="auto"/>
      <w:ind w:left="0" w:right="0" w:firstLine="0"/>
      <w:jc w:val="left"/>
      <w:pPrChange w:id="116" w:author="Vinh Phuc" w:date="2023-05-29T21:54:00Z">
        <w:pPr>
          <w:tabs>
            <w:tab w:val="center" w:pos="2006"/>
            <w:tab w:val="center" w:pos="7729"/>
          </w:tabs>
          <w:spacing w:after="36"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 xml:space="preserve">Ton Duc Thang University </w:t>
    </w:r>
  </w:p>
  <w:p w14:paraId="473C9E16" w14:textId="77777777" w:rsidR="00487917" w:rsidRDefault="00000000">
    <w:pPr>
      <w:tabs>
        <w:tab w:val="center" w:pos="2006"/>
        <w:tab w:val="center" w:pos="7296"/>
      </w:tabs>
      <w:spacing w:after="0" w:line="259" w:lineRule="auto"/>
      <w:ind w:left="0" w:right="0" w:firstLine="0"/>
      <w:jc w:val="left"/>
      <w:pPrChange w:id="117" w:author="Vinh Phuc" w:date="2023-05-29T21:54:00Z">
        <w:pPr>
          <w:tabs>
            <w:tab w:val="center" w:pos="2006"/>
            <w:tab w:val="center" w:pos="7297"/>
          </w:tabs>
          <w:spacing w:after="0"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7B897F64" w14:textId="77777777" w:rsidR="00487917" w:rsidRDefault="00000000">
    <w:pPr>
      <w:spacing w:after="24" w:line="259" w:lineRule="auto"/>
      <w:ind w:left="0" w:right="0" w:firstLine="0"/>
      <w:jc w:val="left"/>
    </w:pPr>
    <w:r>
      <w:rPr>
        <w:rFonts w:ascii="Arial" w:eastAsia="Arial" w:hAnsi="Arial" w:cs="Arial"/>
        <w:sz w:val="22"/>
      </w:rPr>
      <w:t xml:space="preserve"> </w:t>
    </w:r>
  </w:p>
  <w:p w14:paraId="64E91184" w14:textId="77777777" w:rsidR="00487917"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r>
      <w:t xml:space="preserve">Lớp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53FB8" w14:textId="77777777" w:rsidR="00487917" w:rsidRDefault="00000000">
    <w:pPr>
      <w:spacing w:after="0" w:line="259" w:lineRule="auto"/>
      <w:ind w:left="26" w:right="0" w:firstLine="0"/>
      <w:jc w:val="left"/>
    </w:pPr>
    <w:r>
      <w:rPr>
        <w:noProof/>
      </w:rPr>
      <w:drawing>
        <wp:anchor distT="0" distB="0" distL="114300" distR="114300" simplePos="0" relativeHeight="251663360" behindDoc="0" locked="0" layoutInCell="1" allowOverlap="0" wp14:anchorId="4D0570FC" wp14:editId="64CC4392">
          <wp:simplePos x="0" y="0"/>
          <wp:positionH relativeFrom="page">
            <wp:posOffset>917575</wp:posOffset>
          </wp:positionH>
          <wp:positionV relativeFrom="page">
            <wp:posOffset>574040</wp:posOffset>
          </wp:positionV>
          <wp:extent cx="1133475" cy="624840"/>
          <wp:effectExtent l="0" t="0" r="0" b="0"/>
          <wp:wrapSquare wrapText="bothSides"/>
          <wp:docPr id="1382269597" name="Picture 1382269597"/>
          <wp:cNvGraphicFramePr/>
          <a:graphic xmlns:a="http://schemas.openxmlformats.org/drawingml/2006/main">
            <a:graphicData uri="http://schemas.openxmlformats.org/drawingml/2006/picture">
              <pic:pic xmlns:pic="http://schemas.openxmlformats.org/drawingml/2006/picture">
                <pic:nvPicPr>
                  <pic:cNvPr id="1548" name="Picture 1548"/>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495A4AD0" w14:textId="77777777" w:rsidR="00487917" w:rsidRDefault="00000000">
    <w:pPr>
      <w:spacing w:after="0" w:line="259" w:lineRule="auto"/>
      <w:ind w:left="26" w:right="0" w:firstLine="0"/>
      <w:jc w:val="left"/>
    </w:pPr>
    <w:r>
      <w:rPr>
        <w:sz w:val="22"/>
      </w:rPr>
      <w:t xml:space="preserve"> </w:t>
    </w:r>
  </w:p>
  <w:p w14:paraId="27F4E6A7" w14:textId="77777777" w:rsidR="00487917" w:rsidRDefault="00000000">
    <w:pPr>
      <w:spacing w:after="0" w:line="259" w:lineRule="auto"/>
      <w:ind w:left="26" w:right="0" w:firstLine="0"/>
      <w:jc w:val="left"/>
    </w:pPr>
    <w:r>
      <w:rPr>
        <w:sz w:val="22"/>
      </w:rPr>
      <w:t xml:space="preserve"> </w:t>
    </w:r>
  </w:p>
  <w:p w14:paraId="79416D61" w14:textId="77777777" w:rsidR="00487917" w:rsidRDefault="00000000">
    <w:pPr>
      <w:tabs>
        <w:tab w:val="center" w:pos="2006"/>
        <w:tab w:val="center" w:pos="7729"/>
      </w:tabs>
      <w:spacing w:after="37" w:line="259" w:lineRule="auto"/>
      <w:ind w:left="0" w:right="0" w:firstLine="0"/>
      <w:jc w:val="left"/>
      <w:pPrChange w:id="118" w:author="Vinh Phuc" w:date="2023-05-29T21:54:00Z">
        <w:pPr>
          <w:tabs>
            <w:tab w:val="center" w:pos="2006"/>
            <w:tab w:val="center" w:pos="7729"/>
          </w:tabs>
          <w:spacing w:after="36"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 xml:space="preserve">Ton Duc Thang University </w:t>
    </w:r>
  </w:p>
  <w:p w14:paraId="5E0E24D6" w14:textId="77777777" w:rsidR="00487917" w:rsidRDefault="00000000">
    <w:pPr>
      <w:tabs>
        <w:tab w:val="center" w:pos="2006"/>
        <w:tab w:val="center" w:pos="7296"/>
      </w:tabs>
      <w:spacing w:after="0" w:line="259" w:lineRule="auto"/>
      <w:ind w:left="0" w:right="0" w:firstLine="0"/>
      <w:jc w:val="left"/>
      <w:pPrChange w:id="119" w:author="Vinh Phuc" w:date="2023-05-29T21:54:00Z">
        <w:pPr>
          <w:tabs>
            <w:tab w:val="center" w:pos="2006"/>
            <w:tab w:val="center" w:pos="7297"/>
          </w:tabs>
          <w:spacing w:after="0"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5FA816A8" w14:textId="77777777" w:rsidR="00487917" w:rsidRDefault="00000000">
    <w:pPr>
      <w:spacing w:after="24" w:line="259" w:lineRule="auto"/>
      <w:ind w:left="0" w:right="0" w:firstLine="0"/>
      <w:jc w:val="left"/>
    </w:pPr>
    <w:r>
      <w:rPr>
        <w:rFonts w:ascii="Arial" w:eastAsia="Arial" w:hAnsi="Arial" w:cs="Arial"/>
        <w:sz w:val="22"/>
      </w:rPr>
      <w:t xml:space="preserve"> </w:t>
    </w:r>
  </w:p>
  <w:p w14:paraId="4E7A20F8" w14:textId="77777777" w:rsidR="00487917" w:rsidRDefault="00000000">
    <w:pPr>
      <w:spacing w:after="0" w:line="259" w:lineRule="auto"/>
      <w:ind w:left="1080" w:right="0" w:firstLine="0"/>
      <w:jc w:val="left"/>
    </w:pPr>
    <w:r>
      <w:rPr>
        <w:rFonts w:ascii="Courier New" w:eastAsia="Courier New" w:hAnsi="Courier New" w:cs="Courier New"/>
      </w:rPr>
      <w:t>o</w:t>
    </w:r>
    <w:r>
      <w:rPr>
        <w:rFonts w:ascii="Arial" w:eastAsia="Arial" w:hAnsi="Arial" w:cs="Arial"/>
      </w:rPr>
      <w:t xml:space="preserve"> </w:t>
    </w:r>
    <w:r>
      <w:t xml:space="preserve">Lớp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37D21" w14:textId="77777777" w:rsidR="00487917" w:rsidRDefault="00000000">
    <w:pPr>
      <w:spacing w:after="0" w:line="259" w:lineRule="auto"/>
      <w:ind w:left="103" w:right="0" w:firstLine="0"/>
      <w:jc w:val="left"/>
    </w:pPr>
    <w:r>
      <w:rPr>
        <w:noProof/>
      </w:rPr>
      <w:drawing>
        <wp:anchor distT="0" distB="0" distL="114300" distR="114300" simplePos="0" relativeHeight="251664384" behindDoc="0" locked="0" layoutInCell="1" allowOverlap="0" wp14:anchorId="0B491195" wp14:editId="0D3436EE">
          <wp:simplePos x="0" y="0"/>
          <wp:positionH relativeFrom="page">
            <wp:posOffset>917575</wp:posOffset>
          </wp:positionH>
          <wp:positionV relativeFrom="page">
            <wp:posOffset>574040</wp:posOffset>
          </wp:positionV>
          <wp:extent cx="1133475" cy="624840"/>
          <wp:effectExtent l="0" t="0" r="0" b="0"/>
          <wp:wrapSquare wrapText="bothSides"/>
          <wp:docPr id="1627817352" name="Picture 1627817352"/>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1C443D86" w14:textId="77777777" w:rsidR="00487917" w:rsidRDefault="00000000">
    <w:pPr>
      <w:spacing w:after="0" w:line="259" w:lineRule="auto"/>
      <w:ind w:left="103" w:right="0" w:firstLine="0"/>
      <w:jc w:val="left"/>
    </w:pPr>
    <w:r>
      <w:rPr>
        <w:sz w:val="22"/>
      </w:rPr>
      <w:t xml:space="preserve"> </w:t>
    </w:r>
  </w:p>
  <w:p w14:paraId="00F8EBC4" w14:textId="77777777" w:rsidR="00487917" w:rsidRDefault="00000000">
    <w:pPr>
      <w:spacing w:after="0" w:line="259" w:lineRule="auto"/>
      <w:ind w:left="103" w:right="0" w:firstLine="0"/>
      <w:jc w:val="left"/>
    </w:pPr>
    <w:r>
      <w:rPr>
        <w:sz w:val="22"/>
      </w:rPr>
      <w:t xml:space="preserve"> </w:t>
    </w:r>
  </w:p>
  <w:p w14:paraId="68796683" w14:textId="77777777" w:rsidR="00487917" w:rsidRDefault="00000000">
    <w:pPr>
      <w:tabs>
        <w:tab w:val="center" w:pos="2083"/>
        <w:tab w:val="center" w:pos="7805"/>
      </w:tabs>
      <w:spacing w:after="37" w:line="259" w:lineRule="auto"/>
      <w:ind w:left="0" w:right="0" w:firstLine="0"/>
      <w:jc w:val="left"/>
      <w:pPrChange w:id="246" w:author="Vinh Phuc" w:date="2023-05-29T21:54:00Z">
        <w:pPr>
          <w:tabs>
            <w:tab w:val="center" w:pos="2083"/>
            <w:tab w:val="center" w:pos="7805"/>
          </w:tabs>
          <w:spacing w:after="36"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 xml:space="preserve">Ton Duc Thang University </w:t>
    </w:r>
  </w:p>
  <w:p w14:paraId="145EA528" w14:textId="77777777" w:rsidR="00487917" w:rsidRDefault="00000000">
    <w:pPr>
      <w:tabs>
        <w:tab w:val="center" w:pos="2083"/>
        <w:tab w:val="center" w:pos="7373"/>
      </w:tabs>
      <w:spacing w:after="0" w:line="259" w:lineRule="auto"/>
      <w:ind w:left="0" w:right="0" w:firstLine="0"/>
      <w:jc w:val="left"/>
      <w:pPrChange w:id="247" w:author="Vinh Phuc" w:date="2023-05-29T21:54:00Z">
        <w:pPr>
          <w:tabs>
            <w:tab w:val="center" w:pos="2083"/>
            <w:tab w:val="center" w:pos="7374"/>
          </w:tabs>
          <w:spacing w:after="0"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0DF2AE40" w14:textId="77777777" w:rsidR="00487917" w:rsidRDefault="00000000">
    <w:pPr>
      <w:spacing w:after="0" w:line="259" w:lineRule="auto"/>
      <w:ind w:left="77" w:right="0" w:firstLine="0"/>
      <w:jc w:val="left"/>
    </w:pPr>
    <w:r>
      <w:rPr>
        <w:rFonts w:ascii="Arial" w:eastAsia="Arial" w:hAnsi="Arial" w:cs="Arial"/>
        <w:sz w:val="22"/>
      </w:rPr>
      <w:t xml:space="preserve">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0F0B" w14:textId="77777777" w:rsidR="00487917" w:rsidRDefault="00000000">
    <w:pPr>
      <w:spacing w:after="0" w:line="259" w:lineRule="auto"/>
      <w:ind w:left="103" w:right="0" w:firstLine="0"/>
      <w:jc w:val="left"/>
    </w:pPr>
    <w:r>
      <w:rPr>
        <w:noProof/>
      </w:rPr>
      <w:drawing>
        <wp:anchor distT="0" distB="0" distL="114300" distR="114300" simplePos="0" relativeHeight="251665408" behindDoc="0" locked="0" layoutInCell="1" allowOverlap="0" wp14:anchorId="272C0BF9" wp14:editId="5FD41C2F">
          <wp:simplePos x="0" y="0"/>
          <wp:positionH relativeFrom="page">
            <wp:posOffset>917575</wp:posOffset>
          </wp:positionH>
          <wp:positionV relativeFrom="page">
            <wp:posOffset>574040</wp:posOffset>
          </wp:positionV>
          <wp:extent cx="1133475" cy="624840"/>
          <wp:effectExtent l="0" t="0" r="0" b="0"/>
          <wp:wrapSquare wrapText="bothSides"/>
          <wp:docPr id="1364335718" name="Picture 136433571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stretch>
                    <a:fillRect/>
                  </a:stretch>
                </pic:blipFill>
                <pic:spPr>
                  <a:xfrm>
                    <a:off x="0" y="0"/>
                    <a:ext cx="1133475" cy="624840"/>
                  </a:xfrm>
                  <a:prstGeom prst="rect">
                    <a:avLst/>
                  </a:prstGeom>
                </pic:spPr>
              </pic:pic>
            </a:graphicData>
          </a:graphic>
        </wp:anchor>
      </w:drawing>
    </w:r>
    <w:r>
      <w:rPr>
        <w:sz w:val="22"/>
      </w:rPr>
      <w:t xml:space="preserve"> </w:t>
    </w:r>
  </w:p>
  <w:p w14:paraId="0CA0F90F" w14:textId="77777777" w:rsidR="00487917" w:rsidRDefault="00000000">
    <w:pPr>
      <w:spacing w:after="0" w:line="259" w:lineRule="auto"/>
      <w:ind w:left="103" w:right="0" w:firstLine="0"/>
      <w:jc w:val="left"/>
    </w:pPr>
    <w:r>
      <w:rPr>
        <w:sz w:val="22"/>
      </w:rPr>
      <w:t xml:space="preserve"> </w:t>
    </w:r>
  </w:p>
  <w:p w14:paraId="167F62AF" w14:textId="77777777" w:rsidR="00487917" w:rsidRDefault="00000000">
    <w:pPr>
      <w:spacing w:after="0" w:line="259" w:lineRule="auto"/>
      <w:ind w:left="103" w:right="0" w:firstLine="0"/>
      <w:jc w:val="left"/>
    </w:pPr>
    <w:r>
      <w:rPr>
        <w:sz w:val="22"/>
      </w:rPr>
      <w:t xml:space="preserve"> </w:t>
    </w:r>
  </w:p>
  <w:p w14:paraId="2FF989D3" w14:textId="77777777" w:rsidR="00487917" w:rsidRDefault="00000000">
    <w:pPr>
      <w:tabs>
        <w:tab w:val="center" w:pos="2083"/>
        <w:tab w:val="center" w:pos="7805"/>
      </w:tabs>
      <w:spacing w:after="37" w:line="259" w:lineRule="auto"/>
      <w:ind w:left="0" w:right="0" w:firstLine="0"/>
      <w:jc w:val="left"/>
      <w:pPrChange w:id="248" w:author="Vinh Phuc" w:date="2023-05-29T21:54:00Z">
        <w:pPr>
          <w:tabs>
            <w:tab w:val="center" w:pos="2083"/>
            <w:tab w:val="center" w:pos="7805"/>
          </w:tabs>
          <w:spacing w:after="36"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 xml:space="preserve">Ton Duc Thang University </w:t>
    </w:r>
  </w:p>
  <w:p w14:paraId="13292A9D" w14:textId="77777777" w:rsidR="00487917" w:rsidRDefault="00000000">
    <w:pPr>
      <w:tabs>
        <w:tab w:val="center" w:pos="2083"/>
        <w:tab w:val="center" w:pos="7373"/>
      </w:tabs>
      <w:spacing w:after="0" w:line="259" w:lineRule="auto"/>
      <w:ind w:left="0" w:right="0" w:firstLine="0"/>
      <w:jc w:val="left"/>
      <w:pPrChange w:id="249" w:author="Vinh Phuc" w:date="2023-05-29T21:54:00Z">
        <w:pPr>
          <w:tabs>
            <w:tab w:val="center" w:pos="2083"/>
            <w:tab w:val="center" w:pos="7374"/>
          </w:tabs>
          <w:spacing w:after="0"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2D547D09" w14:textId="77777777" w:rsidR="00487917" w:rsidRDefault="00000000">
    <w:pPr>
      <w:spacing w:after="0" w:line="259" w:lineRule="auto"/>
      <w:ind w:left="77" w:right="0" w:firstLine="0"/>
      <w:jc w:val="left"/>
    </w:pPr>
    <w:r>
      <w:rPr>
        <w:rFonts w:ascii="Arial" w:eastAsia="Arial" w:hAnsi="Arial" w:cs="Arial"/>
        <w:sz w:val="22"/>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DDE21F" w14:textId="5A8A3599" w:rsidR="00487917" w:rsidRDefault="00000000">
    <w:pPr>
      <w:spacing w:after="0" w:line="259" w:lineRule="auto"/>
      <w:ind w:left="103" w:right="0" w:firstLine="0"/>
      <w:jc w:val="left"/>
    </w:pPr>
    <w:del w:id="250" w:author="Vinh Phuc" w:date="2023-05-29T21:54:00Z">
      <w:r>
        <w:rPr>
          <w:noProof/>
        </w:rPr>
        <w:drawing>
          <wp:anchor distT="0" distB="0" distL="114300" distR="114300" simplePos="0" relativeHeight="251670528" behindDoc="0" locked="0" layoutInCell="1" allowOverlap="0" wp14:anchorId="03372473" wp14:editId="757DF889">
            <wp:simplePos x="0" y="0"/>
            <wp:positionH relativeFrom="page">
              <wp:posOffset>917575</wp:posOffset>
            </wp:positionH>
            <wp:positionV relativeFrom="page">
              <wp:posOffset>574040</wp:posOffset>
            </wp:positionV>
            <wp:extent cx="1133475" cy="624840"/>
            <wp:effectExtent l="0" t="0" r="0" b="0"/>
            <wp:wrapSquare wrapText="bothSides"/>
            <wp:docPr id="1958496198" name="Picture 1958496198"/>
            <wp:cNvGraphicFramePr/>
            <a:graphic xmlns:a="http://schemas.openxmlformats.org/drawingml/2006/main">
              <a:graphicData uri="http://schemas.openxmlformats.org/drawingml/2006/picture">
                <pic:pic xmlns:pic="http://schemas.openxmlformats.org/drawingml/2006/picture">
                  <pic:nvPicPr>
                    <pic:cNvPr id="558" name="Picture 558"/>
                    <pic:cNvPicPr/>
                  </pic:nvPicPr>
                  <pic:blipFill>
                    <a:blip r:embed="rId1"/>
                    <a:stretch>
                      <a:fillRect/>
                    </a:stretch>
                  </pic:blipFill>
                  <pic:spPr>
                    <a:xfrm>
                      <a:off x="0" y="0"/>
                      <a:ext cx="1133475" cy="624840"/>
                    </a:xfrm>
                    <a:prstGeom prst="rect">
                      <a:avLst/>
                    </a:prstGeom>
                  </pic:spPr>
                </pic:pic>
              </a:graphicData>
            </a:graphic>
          </wp:anchor>
        </w:drawing>
      </w:r>
    </w:del>
    <w:ins w:id="251" w:author="Vinh Phuc" w:date="2023-05-29T21:54:00Z">
      <w:r>
        <w:rPr>
          <w:noProof/>
        </w:rPr>
        <w:drawing>
          <wp:anchor distT="0" distB="0" distL="114300" distR="114300" simplePos="0" relativeHeight="251666432" behindDoc="0" locked="0" layoutInCell="1" allowOverlap="0" wp14:anchorId="674A10E9" wp14:editId="1F77B2AF">
            <wp:simplePos x="0" y="0"/>
            <wp:positionH relativeFrom="page">
              <wp:posOffset>917575</wp:posOffset>
            </wp:positionH>
            <wp:positionV relativeFrom="page">
              <wp:posOffset>574040</wp:posOffset>
            </wp:positionV>
            <wp:extent cx="1133475" cy="624840"/>
            <wp:effectExtent l="0" t="0" r="0" b="0"/>
            <wp:wrapSquare wrapText="bothSides"/>
            <wp:docPr id="1860638979" name="Picture 1860638979"/>
            <wp:cNvGraphicFramePr/>
            <a:graphic xmlns:a="http://schemas.openxmlformats.org/drawingml/2006/main">
              <a:graphicData uri="http://schemas.openxmlformats.org/drawingml/2006/picture">
                <pic:pic xmlns:pic="http://schemas.openxmlformats.org/drawingml/2006/picture">
                  <pic:nvPicPr>
                    <pic:cNvPr id="560" name="Picture 560"/>
                    <pic:cNvPicPr/>
                  </pic:nvPicPr>
                  <pic:blipFill>
                    <a:blip r:embed="rId1"/>
                    <a:stretch>
                      <a:fillRect/>
                    </a:stretch>
                  </pic:blipFill>
                  <pic:spPr>
                    <a:xfrm>
                      <a:off x="0" y="0"/>
                      <a:ext cx="1133475" cy="624840"/>
                    </a:xfrm>
                    <a:prstGeom prst="rect">
                      <a:avLst/>
                    </a:prstGeom>
                  </pic:spPr>
                </pic:pic>
              </a:graphicData>
            </a:graphic>
          </wp:anchor>
        </w:drawing>
      </w:r>
    </w:ins>
    <w:r>
      <w:rPr>
        <w:sz w:val="22"/>
      </w:rPr>
      <w:t xml:space="preserve"> </w:t>
    </w:r>
  </w:p>
  <w:p w14:paraId="6E388B9C" w14:textId="77777777" w:rsidR="00487917" w:rsidRDefault="00000000">
    <w:pPr>
      <w:spacing w:after="0" w:line="259" w:lineRule="auto"/>
      <w:ind w:left="103" w:right="0" w:firstLine="0"/>
      <w:jc w:val="left"/>
    </w:pPr>
    <w:r>
      <w:rPr>
        <w:sz w:val="22"/>
      </w:rPr>
      <w:t xml:space="preserve"> </w:t>
    </w:r>
  </w:p>
  <w:p w14:paraId="0A50E366" w14:textId="77777777" w:rsidR="00487917" w:rsidRDefault="00000000">
    <w:pPr>
      <w:spacing w:after="0" w:line="259" w:lineRule="auto"/>
      <w:ind w:left="103" w:right="0" w:firstLine="0"/>
      <w:jc w:val="left"/>
    </w:pPr>
    <w:r>
      <w:rPr>
        <w:sz w:val="22"/>
      </w:rPr>
      <w:t xml:space="preserve"> </w:t>
    </w:r>
  </w:p>
  <w:p w14:paraId="5C30801E" w14:textId="77777777" w:rsidR="00487917" w:rsidRDefault="00000000">
    <w:pPr>
      <w:tabs>
        <w:tab w:val="center" w:pos="2083"/>
        <w:tab w:val="center" w:pos="7805"/>
      </w:tabs>
      <w:spacing w:after="37" w:line="259" w:lineRule="auto"/>
      <w:ind w:left="0" w:right="0" w:firstLine="0"/>
      <w:jc w:val="left"/>
      <w:pPrChange w:id="252" w:author="Vinh Phuc" w:date="2023-05-29T21:54:00Z">
        <w:pPr>
          <w:tabs>
            <w:tab w:val="center" w:pos="2083"/>
            <w:tab w:val="center" w:pos="7805"/>
          </w:tabs>
          <w:spacing w:after="36"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 xml:space="preserve">Ton Duc Thang University </w:t>
    </w:r>
  </w:p>
  <w:p w14:paraId="4BAFE45A" w14:textId="77777777" w:rsidR="00487917" w:rsidRDefault="00000000">
    <w:pPr>
      <w:tabs>
        <w:tab w:val="center" w:pos="2083"/>
        <w:tab w:val="center" w:pos="7373"/>
      </w:tabs>
      <w:spacing w:after="0" w:line="259" w:lineRule="auto"/>
      <w:ind w:left="0" w:right="0" w:firstLine="0"/>
      <w:jc w:val="left"/>
      <w:pPrChange w:id="253" w:author="Vinh Phuc" w:date="2023-05-29T21:54:00Z">
        <w:pPr>
          <w:tabs>
            <w:tab w:val="center" w:pos="2083"/>
            <w:tab w:val="center" w:pos="7374"/>
          </w:tabs>
          <w:spacing w:after="0" w:line="259" w:lineRule="auto"/>
          <w:ind w:left="0" w:right="0" w:firstLine="0"/>
          <w:jc w:val="left"/>
        </w:pPr>
      </w:pPrChange>
    </w:pPr>
    <w:r>
      <w:rPr>
        <w:rFonts w:ascii="Calibri" w:eastAsia="Calibri" w:hAnsi="Calibri" w:cs="Calibri"/>
        <w:sz w:val="22"/>
      </w:rPr>
      <w:tab/>
    </w:r>
    <w:r>
      <w:rPr>
        <w:sz w:val="22"/>
      </w:rPr>
      <w:t xml:space="preserve"> </w:t>
    </w:r>
    <w:r>
      <w:rPr>
        <w:sz w:val="22"/>
      </w:rPr>
      <w:tab/>
    </w:r>
    <w:r>
      <w:rPr>
        <w:sz w:val="26"/>
      </w:rPr>
      <w:t>Faculty of Information Technology</w:t>
    </w:r>
    <w:r>
      <w:rPr>
        <w:sz w:val="30"/>
      </w:rPr>
      <w:t xml:space="preserve"> </w:t>
    </w:r>
  </w:p>
  <w:p w14:paraId="35D8284A" w14:textId="77777777" w:rsidR="00487917" w:rsidRDefault="00000000">
    <w:pPr>
      <w:spacing w:after="45" w:line="259" w:lineRule="auto"/>
      <w:ind w:left="77" w:right="0" w:firstLine="0"/>
      <w:jc w:val="left"/>
    </w:pPr>
    <w:r>
      <w:rPr>
        <w:rFonts w:ascii="Arial" w:eastAsia="Arial" w:hAnsi="Arial" w:cs="Arial"/>
        <w:sz w:val="22"/>
      </w:rPr>
      <w:t xml:space="preserve"> </w:t>
    </w:r>
  </w:p>
  <w:p w14:paraId="408E5F52" w14:textId="77777777" w:rsidR="00487917" w:rsidRDefault="00000000">
    <w:pPr>
      <w:spacing w:after="0" w:line="259" w:lineRule="auto"/>
      <w:ind w:left="1157" w:right="0" w:firstLine="0"/>
      <w:jc w:val="left"/>
    </w:pPr>
    <w:r>
      <w:rPr>
        <w:rFonts w:ascii="Courier New" w:eastAsia="Courier New" w:hAnsi="Courier New" w:cs="Courier New"/>
      </w:rPr>
      <w:t>o</w:t>
    </w:r>
    <w:r>
      <w:rPr>
        <w:rFonts w:ascii="Arial" w:eastAsia="Arial" w:hAnsi="Arial" w:cs="Aria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D2772"/>
    <w:multiLevelType w:val="hybridMultilevel"/>
    <w:tmpl w:val="1AD23388"/>
    <w:lvl w:ilvl="0" w:tplc="64462C58">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6D8332E">
      <w:start w:val="1"/>
      <w:numFmt w:val="bullet"/>
      <w:lvlText w:val="o"/>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E3FE04A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1FEE67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1C94E09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DBF0476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55E9A7E">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5866D5B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0EA02FE">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3C5C41"/>
    <w:multiLevelType w:val="hybridMultilevel"/>
    <w:tmpl w:val="D732588A"/>
    <w:lvl w:ilvl="0" w:tplc="1EEED1FE">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906F14A">
      <w:start w:val="1"/>
      <w:numFmt w:val="bullet"/>
      <w:lvlText w:val="o"/>
      <w:lvlJc w:val="left"/>
      <w:pPr>
        <w:ind w:left="1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D0864C">
      <w:start w:val="1"/>
      <w:numFmt w:val="bullet"/>
      <w:lvlText w:val="▪"/>
      <w:lvlJc w:val="left"/>
      <w:pPr>
        <w:ind w:left="2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384669C">
      <w:start w:val="1"/>
      <w:numFmt w:val="bullet"/>
      <w:lvlText w:val="•"/>
      <w:lvlJc w:val="left"/>
      <w:pPr>
        <w:ind w:left="2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CEB2C6">
      <w:start w:val="1"/>
      <w:numFmt w:val="bullet"/>
      <w:lvlText w:val="o"/>
      <w:lvlJc w:val="left"/>
      <w:pPr>
        <w:ind w:left="3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7121EE8">
      <w:start w:val="1"/>
      <w:numFmt w:val="bullet"/>
      <w:lvlText w:val="▪"/>
      <w:lvlJc w:val="left"/>
      <w:pPr>
        <w:ind w:left="4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B6AF4B4">
      <w:start w:val="1"/>
      <w:numFmt w:val="bullet"/>
      <w:lvlText w:val="•"/>
      <w:lvlJc w:val="left"/>
      <w:pPr>
        <w:ind w:left="5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5A66A4E">
      <w:start w:val="1"/>
      <w:numFmt w:val="bullet"/>
      <w:lvlText w:val="o"/>
      <w:lvlJc w:val="left"/>
      <w:pPr>
        <w:ind w:left="58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7AA9618">
      <w:start w:val="1"/>
      <w:numFmt w:val="bullet"/>
      <w:lvlText w:val="▪"/>
      <w:lvlJc w:val="left"/>
      <w:pPr>
        <w:ind w:left="65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33D7044"/>
    <w:multiLevelType w:val="hybridMultilevel"/>
    <w:tmpl w:val="4F2E1AAC"/>
    <w:lvl w:ilvl="0" w:tplc="8032775E">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EDA6A15E">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6E60C3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8A0A14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41861E5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A6CC6AE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CD084D60">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AB8CB46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43A6C7F0">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67F73FF"/>
    <w:multiLevelType w:val="hybridMultilevel"/>
    <w:tmpl w:val="96CEDEA4"/>
    <w:lvl w:ilvl="0" w:tplc="B7A60C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33CD90C">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5702612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4A8121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78EDE16">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19254D4">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E2A786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044125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E2D90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EF42E2"/>
    <w:multiLevelType w:val="hybridMultilevel"/>
    <w:tmpl w:val="33AE1572"/>
    <w:lvl w:ilvl="0" w:tplc="3D122BF8">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4E6FCC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70ACA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B761E3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808ED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4263D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C98EA0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13071C0">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1BAF08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E8E1F2A"/>
    <w:multiLevelType w:val="hybridMultilevel"/>
    <w:tmpl w:val="791CB3F6"/>
    <w:lvl w:ilvl="0" w:tplc="9BA44D7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99E366E">
      <w:start w:val="1"/>
      <w:numFmt w:val="bullet"/>
      <w:lvlText w:val="o"/>
      <w:lvlJc w:val="left"/>
      <w:pPr>
        <w:ind w:left="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2F8F1E0">
      <w:start w:val="1"/>
      <w:numFmt w:val="bullet"/>
      <w:lvlText w:val="▪"/>
      <w:lvlJc w:val="left"/>
      <w:pPr>
        <w:ind w:left="1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894A68A">
      <w:start w:val="1"/>
      <w:numFmt w:val="bullet"/>
      <w:lvlText w:val="•"/>
      <w:lvlJc w:val="left"/>
      <w:pPr>
        <w:ind w:left="1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AC0686">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6A6AB00">
      <w:start w:val="1"/>
      <w:numFmt w:val="bullet"/>
      <w:lvlText w:val="▪"/>
      <w:lvlJc w:val="left"/>
      <w:pPr>
        <w:ind w:left="3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4AEAB32">
      <w:start w:val="1"/>
      <w:numFmt w:val="bullet"/>
      <w:lvlText w:val="•"/>
      <w:lvlJc w:val="left"/>
      <w:pPr>
        <w:ind w:left="3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2F44142">
      <w:start w:val="1"/>
      <w:numFmt w:val="bullet"/>
      <w:lvlText w:val="o"/>
      <w:lvlJc w:val="left"/>
      <w:pPr>
        <w:ind w:left="45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488608">
      <w:start w:val="1"/>
      <w:numFmt w:val="bullet"/>
      <w:lvlText w:val="▪"/>
      <w:lvlJc w:val="left"/>
      <w:pPr>
        <w:ind w:left="52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0F1D0769"/>
    <w:multiLevelType w:val="hybridMultilevel"/>
    <w:tmpl w:val="D3561F50"/>
    <w:lvl w:ilvl="0" w:tplc="B16ACB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DD20080">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9592AFB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97A29C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6FC8ED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0F80DF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6D2A3BB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DB2606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AF6AF840">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16F0A17"/>
    <w:multiLevelType w:val="hybridMultilevel"/>
    <w:tmpl w:val="ADE25BE6"/>
    <w:lvl w:ilvl="0" w:tplc="05780A2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565A7C">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9CE6AE0">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244B96">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27AF8">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1D61E36">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6404466E">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E09342">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0203650">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2A04A6D"/>
    <w:multiLevelType w:val="hybridMultilevel"/>
    <w:tmpl w:val="044674B6"/>
    <w:lvl w:ilvl="0" w:tplc="05FC0190">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0C4FC8">
      <w:start w:val="1"/>
      <w:numFmt w:val="bullet"/>
      <w:lvlText w:val="o"/>
      <w:lvlJc w:val="left"/>
      <w:pPr>
        <w:ind w:left="151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40C66D18">
      <w:start w:val="1"/>
      <w:numFmt w:val="bullet"/>
      <w:lvlText w:val="▪"/>
      <w:lvlJc w:val="left"/>
      <w:pPr>
        <w:ind w:left="22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C1E9B5E">
      <w:start w:val="1"/>
      <w:numFmt w:val="bullet"/>
      <w:lvlText w:val="•"/>
      <w:lvlJc w:val="left"/>
      <w:pPr>
        <w:ind w:left="29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BC8EED0">
      <w:start w:val="1"/>
      <w:numFmt w:val="bullet"/>
      <w:lvlText w:val="o"/>
      <w:lvlJc w:val="left"/>
      <w:pPr>
        <w:ind w:left="367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0C05586">
      <w:start w:val="1"/>
      <w:numFmt w:val="bullet"/>
      <w:lvlText w:val="▪"/>
      <w:lvlJc w:val="left"/>
      <w:pPr>
        <w:ind w:left="439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5F608220">
      <w:start w:val="1"/>
      <w:numFmt w:val="bullet"/>
      <w:lvlText w:val="•"/>
      <w:lvlJc w:val="left"/>
      <w:pPr>
        <w:ind w:left="51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5E63C74">
      <w:start w:val="1"/>
      <w:numFmt w:val="bullet"/>
      <w:lvlText w:val="o"/>
      <w:lvlJc w:val="left"/>
      <w:pPr>
        <w:ind w:left="583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A7410F4">
      <w:start w:val="1"/>
      <w:numFmt w:val="bullet"/>
      <w:lvlText w:val="▪"/>
      <w:lvlJc w:val="left"/>
      <w:pPr>
        <w:ind w:left="6557"/>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153A19C3"/>
    <w:multiLevelType w:val="hybridMultilevel"/>
    <w:tmpl w:val="06CC12A8"/>
    <w:lvl w:ilvl="0" w:tplc="F63CFFE8">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944036">
      <w:start w:val="1"/>
      <w:numFmt w:val="bullet"/>
      <w:lvlText w:val="o"/>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BD21400">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E565B5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D868C8EA">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4C4C83D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99806012">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082268B2">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CBE9C6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01968A6"/>
    <w:multiLevelType w:val="hybridMultilevel"/>
    <w:tmpl w:val="0D0A97D2"/>
    <w:lvl w:ilvl="0" w:tplc="C1FC5FF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EA0405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3CC6A82">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A62D0EE">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61E1F1E">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4CEEC2">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620B742">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A62595C">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DE4B2A8">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28674F4"/>
    <w:multiLevelType w:val="hybridMultilevel"/>
    <w:tmpl w:val="26C4A4F8"/>
    <w:lvl w:ilvl="0" w:tplc="2CCC055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BDAF090">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04A7128">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DAA3E92">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724D81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D4AEC7B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2B287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48E590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878986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34C34D1F"/>
    <w:multiLevelType w:val="hybridMultilevel"/>
    <w:tmpl w:val="BAEC820A"/>
    <w:lvl w:ilvl="0" w:tplc="2D56AE34">
      <w:start w:val="1"/>
      <w:numFmt w:val="bullet"/>
      <w:lvlText w:val="•"/>
      <w:lvlJc w:val="left"/>
      <w:pPr>
        <w:ind w:left="7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09A0EB8">
      <w:start w:val="1"/>
      <w:numFmt w:val="bullet"/>
      <w:lvlText w:val="o"/>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279838C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D70746C">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E16436F4">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99561D08">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296C9DE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E95E7E94">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7CFC34B4">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3A3F4315"/>
    <w:multiLevelType w:val="hybridMultilevel"/>
    <w:tmpl w:val="A15EFDB2"/>
    <w:lvl w:ilvl="0" w:tplc="2A626174">
      <w:start w:val="1"/>
      <w:numFmt w:val="bullet"/>
      <w:lvlText w:val="-"/>
      <w:lvlJc w:val="left"/>
      <w:pPr>
        <w:ind w:left="78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7287F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7D0213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A48AB6">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08EFD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C565D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A58FC9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628FD0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BCAE8E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DF75B9F"/>
    <w:multiLevelType w:val="hybridMultilevel"/>
    <w:tmpl w:val="69267214"/>
    <w:lvl w:ilvl="0" w:tplc="D7A42E2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D8D112">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902ED4">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A26400C">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836F68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C86989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02CB5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5DA7AA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3B859D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312C67"/>
    <w:multiLevelType w:val="hybridMultilevel"/>
    <w:tmpl w:val="557C040A"/>
    <w:lvl w:ilvl="0" w:tplc="403A502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FEFAA8">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540520C">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89870E6">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CAE35F4">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BBCCC30">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842E42A">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AC6176A">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D8001D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489788D"/>
    <w:multiLevelType w:val="hybridMultilevel"/>
    <w:tmpl w:val="1E921902"/>
    <w:lvl w:ilvl="0" w:tplc="DAF21D60">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C21B80">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CA6F7DA">
      <w:start w:val="1"/>
      <w:numFmt w:val="bullet"/>
      <w:lvlText w:val="▪"/>
      <w:lvlJc w:val="left"/>
      <w:pPr>
        <w:ind w:left="25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9D48670">
      <w:start w:val="1"/>
      <w:numFmt w:val="bullet"/>
      <w:lvlText w:val="•"/>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2943214">
      <w:start w:val="1"/>
      <w:numFmt w:val="bullet"/>
      <w:lvlText w:val="o"/>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90A7DBA">
      <w:start w:val="1"/>
      <w:numFmt w:val="bullet"/>
      <w:lvlText w:val="▪"/>
      <w:lvlJc w:val="left"/>
      <w:pPr>
        <w:ind w:left="46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1CE6CB2">
      <w:start w:val="1"/>
      <w:numFmt w:val="bullet"/>
      <w:lvlText w:val="•"/>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ECCA26">
      <w:start w:val="1"/>
      <w:numFmt w:val="bullet"/>
      <w:lvlText w:val="o"/>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1DE2410">
      <w:start w:val="1"/>
      <w:numFmt w:val="bullet"/>
      <w:lvlText w:val="▪"/>
      <w:lvlJc w:val="left"/>
      <w:pPr>
        <w:ind w:left="68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58E2C62"/>
    <w:multiLevelType w:val="hybridMultilevel"/>
    <w:tmpl w:val="DA16089A"/>
    <w:lvl w:ilvl="0" w:tplc="7F208786">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D0ED95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ADEB6E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4BC13D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0BCA43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7AA4E0">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4EEC75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38B42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CC8D3A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4B4B2F97"/>
    <w:multiLevelType w:val="hybridMultilevel"/>
    <w:tmpl w:val="EA0C5F36"/>
    <w:lvl w:ilvl="0" w:tplc="2B8E3C00">
      <w:start w:val="1"/>
      <w:numFmt w:val="bullet"/>
      <w:lvlText w:val="-"/>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61ED93A">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91CD0B6">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95A1D12">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ED8697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7761D28">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D5524872">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954E6A00">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56C17B4">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95C6949"/>
    <w:multiLevelType w:val="hybridMultilevel"/>
    <w:tmpl w:val="D7C2C460"/>
    <w:lvl w:ilvl="0" w:tplc="08503D68">
      <w:start w:val="1"/>
      <w:numFmt w:val="bullet"/>
      <w:lvlText w:val="•"/>
      <w:lvlJc w:val="left"/>
      <w:pPr>
        <w:ind w:left="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5EB5BE">
      <w:start w:val="1"/>
      <w:numFmt w:val="bullet"/>
      <w:lvlText w:val="o"/>
      <w:lvlJc w:val="left"/>
      <w:pPr>
        <w:ind w:left="1517"/>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D5CA39A4">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9C9C930A">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146995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14CD99C">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B6B8679C">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7CC46E0">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6A247CA2">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C0A4716"/>
    <w:multiLevelType w:val="hybridMultilevel"/>
    <w:tmpl w:val="A788A150"/>
    <w:lvl w:ilvl="0" w:tplc="E6D2C6D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07030AC">
      <w:start w:val="1"/>
      <w:numFmt w:val="bullet"/>
      <w:lvlText w:val="o"/>
      <w:lvlJc w:val="left"/>
      <w:pPr>
        <w:ind w:left="1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B18AC68">
      <w:start w:val="1"/>
      <w:numFmt w:val="bullet"/>
      <w:lvlText w:val="▪"/>
      <w:lvlJc w:val="left"/>
      <w:pPr>
        <w:ind w:left="2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5BA66AC">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201BA6">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0CA0046">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AE49EC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3A4285C">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6C6B74E">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5D485414"/>
    <w:multiLevelType w:val="hybridMultilevel"/>
    <w:tmpl w:val="AC26DD14"/>
    <w:lvl w:ilvl="0" w:tplc="FD508168">
      <w:start w:val="1"/>
      <w:numFmt w:val="bullet"/>
      <w:lvlText w:val="-"/>
      <w:lvlJc w:val="left"/>
      <w:pPr>
        <w:ind w:left="7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68CEA74">
      <w:start w:val="1"/>
      <w:numFmt w:val="bullet"/>
      <w:lvlText w:val="o"/>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08587E70">
      <w:start w:val="1"/>
      <w:numFmt w:val="bullet"/>
      <w:lvlText w:val="▪"/>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F0C0778E">
      <w:start w:val="1"/>
      <w:numFmt w:val="bullet"/>
      <w:lvlText w:val="•"/>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20F4BCE4">
      <w:start w:val="1"/>
      <w:numFmt w:val="bullet"/>
      <w:lvlText w:val="o"/>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9A29A8A">
      <w:start w:val="1"/>
      <w:numFmt w:val="bullet"/>
      <w:lvlText w:val="▪"/>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1C8CA374">
      <w:start w:val="1"/>
      <w:numFmt w:val="bullet"/>
      <w:lvlText w:val="•"/>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47A017EC">
      <w:start w:val="1"/>
      <w:numFmt w:val="bullet"/>
      <w:lvlText w:val="o"/>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A1C20CA">
      <w:start w:val="1"/>
      <w:numFmt w:val="bullet"/>
      <w:lvlText w:val="▪"/>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6644091D"/>
    <w:multiLevelType w:val="hybridMultilevel"/>
    <w:tmpl w:val="777AFCD4"/>
    <w:lvl w:ilvl="0" w:tplc="0AEEC674">
      <w:start w:val="1"/>
      <w:numFmt w:val="bullet"/>
      <w:lvlText w:val="-"/>
      <w:lvlJc w:val="left"/>
      <w:pPr>
        <w:ind w:left="7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D428B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48E3C7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260F0E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B458A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7D8F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28C29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81EAE0E">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1AA23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67062424"/>
    <w:multiLevelType w:val="hybridMultilevel"/>
    <w:tmpl w:val="7D84BF30"/>
    <w:lvl w:ilvl="0" w:tplc="44C6ABE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580817E">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6C43EE">
      <w:start w:val="1"/>
      <w:numFmt w:val="bullet"/>
      <w:lvlText w:val="▪"/>
      <w:lvlJc w:val="left"/>
      <w:pPr>
        <w:ind w:left="25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8288FAB8">
      <w:start w:val="1"/>
      <w:numFmt w:val="bullet"/>
      <w:lvlText w:val="•"/>
      <w:lvlJc w:val="left"/>
      <w:pPr>
        <w:ind w:left="32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DCFAB2">
      <w:start w:val="1"/>
      <w:numFmt w:val="bullet"/>
      <w:lvlText w:val="o"/>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C4263DA">
      <w:start w:val="1"/>
      <w:numFmt w:val="bullet"/>
      <w:lvlText w:val="▪"/>
      <w:lvlJc w:val="left"/>
      <w:pPr>
        <w:ind w:left="46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6408400">
      <w:start w:val="1"/>
      <w:numFmt w:val="bullet"/>
      <w:lvlText w:val="•"/>
      <w:lvlJc w:val="left"/>
      <w:pPr>
        <w:ind w:left="540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C1C80D6">
      <w:start w:val="1"/>
      <w:numFmt w:val="bullet"/>
      <w:lvlText w:val="o"/>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26A7660">
      <w:start w:val="1"/>
      <w:numFmt w:val="bullet"/>
      <w:lvlText w:val="▪"/>
      <w:lvlJc w:val="left"/>
      <w:pPr>
        <w:ind w:left="68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69150A08"/>
    <w:multiLevelType w:val="hybridMultilevel"/>
    <w:tmpl w:val="FC24818E"/>
    <w:lvl w:ilvl="0" w:tplc="8F22AA82">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DE3063D6">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C24A972">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264BC2A">
      <w:start w:val="1"/>
      <w:numFmt w:val="bullet"/>
      <w:lvlText w:val="•"/>
      <w:lvlJc w:val="left"/>
      <w:pPr>
        <w:ind w:left="25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7FA2DB0">
      <w:start w:val="1"/>
      <w:numFmt w:val="bullet"/>
      <w:lvlText w:val="o"/>
      <w:lvlJc w:val="left"/>
      <w:pPr>
        <w:ind w:left="32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AF472F8">
      <w:start w:val="1"/>
      <w:numFmt w:val="bullet"/>
      <w:lvlText w:val="▪"/>
      <w:lvlJc w:val="left"/>
      <w:pPr>
        <w:ind w:left="39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2CA988">
      <w:start w:val="1"/>
      <w:numFmt w:val="bullet"/>
      <w:lvlText w:val="•"/>
      <w:lvlJc w:val="left"/>
      <w:pPr>
        <w:ind w:left="46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D42B68">
      <w:start w:val="1"/>
      <w:numFmt w:val="bullet"/>
      <w:lvlText w:val="o"/>
      <w:lvlJc w:val="left"/>
      <w:pPr>
        <w:ind w:left="54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E5C67D4">
      <w:start w:val="1"/>
      <w:numFmt w:val="bullet"/>
      <w:lvlText w:val="▪"/>
      <w:lvlJc w:val="left"/>
      <w:pPr>
        <w:ind w:left="6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6ECC52BB"/>
    <w:multiLevelType w:val="hybridMultilevel"/>
    <w:tmpl w:val="2A2C26F2"/>
    <w:lvl w:ilvl="0" w:tplc="73D2D484">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743B56">
      <w:start w:val="1"/>
      <w:numFmt w:val="bullet"/>
      <w:lvlText w:val="o"/>
      <w:lvlJc w:val="left"/>
      <w:pPr>
        <w:ind w:left="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842EC1C">
      <w:start w:val="1"/>
      <w:numFmt w:val="bullet"/>
      <w:lvlText w:val="▪"/>
      <w:lvlJc w:val="left"/>
      <w:pPr>
        <w:ind w:left="13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49A0418">
      <w:start w:val="1"/>
      <w:numFmt w:val="bullet"/>
      <w:lvlText w:val="•"/>
      <w:lvlJc w:val="left"/>
      <w:pPr>
        <w:ind w:left="18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3EA52D8">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E20796A">
      <w:start w:val="1"/>
      <w:numFmt w:val="bullet"/>
      <w:lvlText w:val="▪"/>
      <w:lvlJc w:val="left"/>
      <w:pPr>
        <w:ind w:left="31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CE2081C">
      <w:start w:val="1"/>
      <w:numFmt w:val="bullet"/>
      <w:lvlText w:val="•"/>
      <w:lvlJc w:val="left"/>
      <w:pPr>
        <w:ind w:left="38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40EF9CE">
      <w:start w:val="1"/>
      <w:numFmt w:val="bullet"/>
      <w:lvlText w:val="o"/>
      <w:lvlJc w:val="left"/>
      <w:pPr>
        <w:ind w:left="45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27298A0">
      <w:start w:val="1"/>
      <w:numFmt w:val="bullet"/>
      <w:lvlText w:val="▪"/>
      <w:lvlJc w:val="left"/>
      <w:pPr>
        <w:ind w:left="52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6" w15:restartNumberingAfterBreak="0">
    <w:nsid w:val="6EEF169D"/>
    <w:multiLevelType w:val="hybridMultilevel"/>
    <w:tmpl w:val="59AA34F4"/>
    <w:lvl w:ilvl="0" w:tplc="C638E016">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62E94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F4700778">
      <w:start w:val="1"/>
      <w:numFmt w:val="bullet"/>
      <w:lvlRestart w:val="0"/>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A1E5CC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A1E256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A820C62">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EE63632">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A2443A4">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7BCCA514">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3780850"/>
    <w:multiLevelType w:val="hybridMultilevel"/>
    <w:tmpl w:val="4BA8D1A6"/>
    <w:lvl w:ilvl="0" w:tplc="67D6EA76">
      <w:start w:val="1"/>
      <w:numFmt w:val="bullet"/>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68C25A08">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54966EDE">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E1E85E0">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3901290">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4147FD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D8CC41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CE446CC">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2DC7BC6">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79A8769B"/>
    <w:multiLevelType w:val="hybridMultilevel"/>
    <w:tmpl w:val="BECE8DF2"/>
    <w:lvl w:ilvl="0" w:tplc="20A0E4F0">
      <w:start w:val="1"/>
      <w:numFmt w:val="bullet"/>
      <w:lvlText w:val="•"/>
      <w:lvlJc w:val="left"/>
      <w:pPr>
        <w:ind w:left="3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1" w:tplc="78C8F1CE">
      <w:start w:val="1"/>
      <w:numFmt w:val="bullet"/>
      <w:lvlRestart w:val="0"/>
      <w:lvlText w:val="o"/>
      <w:lvlJc w:val="left"/>
      <w:pPr>
        <w:ind w:left="14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0EF423CC">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D3B2EC54">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03EAA5A0">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7EE4600E">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826836D4">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CF8E091C">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B7E2FD38">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num w:numId="1" w16cid:durableId="610163892">
    <w:abstractNumId w:val="6"/>
  </w:num>
  <w:num w:numId="2" w16cid:durableId="474877162">
    <w:abstractNumId w:val="2"/>
  </w:num>
  <w:num w:numId="3" w16cid:durableId="53357340">
    <w:abstractNumId w:val="23"/>
  </w:num>
  <w:num w:numId="4" w16cid:durableId="1702706184">
    <w:abstractNumId w:val="20"/>
  </w:num>
  <w:num w:numId="5" w16cid:durableId="1141574350">
    <w:abstractNumId w:val="15"/>
  </w:num>
  <w:num w:numId="6" w16cid:durableId="419566138">
    <w:abstractNumId w:val="24"/>
  </w:num>
  <w:num w:numId="7" w16cid:durableId="1358119129">
    <w:abstractNumId w:val="10"/>
  </w:num>
  <w:num w:numId="8" w16cid:durableId="1568955956">
    <w:abstractNumId w:val="7"/>
  </w:num>
  <w:num w:numId="9" w16cid:durableId="1296065018">
    <w:abstractNumId w:val="25"/>
  </w:num>
  <w:num w:numId="10" w16cid:durableId="1856729406">
    <w:abstractNumId w:val="4"/>
  </w:num>
  <w:num w:numId="11" w16cid:durableId="687215982">
    <w:abstractNumId w:val="19"/>
  </w:num>
  <w:num w:numId="12" w16cid:durableId="2021004032">
    <w:abstractNumId w:val="8"/>
  </w:num>
  <w:num w:numId="13" w16cid:durableId="1740398720">
    <w:abstractNumId w:val="18"/>
  </w:num>
  <w:num w:numId="14" w16cid:durableId="734856789">
    <w:abstractNumId w:val="9"/>
  </w:num>
  <w:num w:numId="15" w16cid:durableId="1173912370">
    <w:abstractNumId w:val="13"/>
  </w:num>
  <w:num w:numId="16" w16cid:durableId="329407437">
    <w:abstractNumId w:val="3"/>
  </w:num>
  <w:num w:numId="17" w16cid:durableId="465855240">
    <w:abstractNumId w:val="28"/>
  </w:num>
  <w:num w:numId="18" w16cid:durableId="2020960687">
    <w:abstractNumId w:val="16"/>
  </w:num>
  <w:num w:numId="19" w16cid:durableId="787696646">
    <w:abstractNumId w:val="11"/>
  </w:num>
  <w:num w:numId="20" w16cid:durableId="1326741291">
    <w:abstractNumId w:val="14"/>
  </w:num>
  <w:num w:numId="21" w16cid:durableId="1880438750">
    <w:abstractNumId w:val="27"/>
  </w:num>
  <w:num w:numId="22" w16cid:durableId="1836218542">
    <w:abstractNumId w:val="26"/>
  </w:num>
  <w:num w:numId="23" w16cid:durableId="277875326">
    <w:abstractNumId w:val="5"/>
  </w:num>
  <w:num w:numId="24" w16cid:durableId="1132019284">
    <w:abstractNumId w:val="17"/>
  </w:num>
  <w:num w:numId="25" w16cid:durableId="1283422274">
    <w:abstractNumId w:val="12"/>
  </w:num>
  <w:num w:numId="26" w16cid:durableId="1053848619">
    <w:abstractNumId w:val="1"/>
  </w:num>
  <w:num w:numId="27" w16cid:durableId="1586500476">
    <w:abstractNumId w:val="21"/>
  </w:num>
  <w:num w:numId="28" w16cid:durableId="999229948">
    <w:abstractNumId w:val="0"/>
  </w:num>
  <w:num w:numId="29" w16cid:durableId="1233274966">
    <w:abstractNumId w:val="2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inh Phuc">
    <w15:presenceInfo w15:providerId="None" w15:userId="Vinh Phu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grammar="clean"/>
  <w:defaultTabStop w:val="720"/>
  <w:evenAndOddHeaders/>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917"/>
    <w:rsid w:val="00487917"/>
    <w:rsid w:val="00661A66"/>
    <w:rsid w:val="007664D5"/>
    <w:rsid w:val="00957C10"/>
    <w:rsid w:val="00AD606A"/>
    <w:rsid w:val="00B00DB4"/>
    <w:rsid w:val="00D30F3F"/>
    <w:rsid w:val="00D72F54"/>
    <w:rsid w:val="00EB0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602C"/>
  <w15:docId w15:val="{AC141716-6017-4169-96F7-58F938F6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606A"/>
    <w:pPr>
      <w:spacing w:after="38" w:line="271" w:lineRule="auto"/>
      <w:ind w:left="10" w:right="1" w:hanging="10"/>
      <w:jc w:val="both"/>
      <w:pPrChange w:id="0" w:author="Vinh Phuc" w:date="2023-05-29T21:54:00Z">
        <w:pPr>
          <w:spacing w:after="38" w:line="271" w:lineRule="auto"/>
          <w:ind w:left="10" w:right="2" w:hanging="10"/>
          <w:jc w:val="both"/>
        </w:pPr>
      </w:pPrChange>
    </w:pPr>
    <w:rPr>
      <w:rFonts w:ascii="Times New Roman" w:eastAsia="Times New Roman" w:hAnsi="Times New Roman" w:cs="Times New Roman"/>
      <w:color w:val="000000"/>
      <w:sz w:val="24"/>
      <w:rPrChange w:id="0" w:author="Vinh Phuc" w:date="2023-05-29T21:54:00Z">
        <w:rPr>
          <w:color w:val="000000"/>
          <w:kern w:val="2"/>
          <w:sz w:val="24"/>
          <w:szCs w:val="22"/>
          <w:lang w:val="en-US" w:eastAsia="en-US" w:bidi="ar-SA"/>
          <w14:ligatures w14:val="standardContextual"/>
        </w:rPr>
      </w:rPrChange>
    </w:rPr>
  </w:style>
  <w:style w:type="paragraph" w:styleId="Heading1">
    <w:name w:val="heading 1"/>
    <w:next w:val="Normal"/>
    <w:link w:val="Heading1Char"/>
    <w:uiPriority w:val="9"/>
    <w:qFormat/>
    <w:rsid w:val="00AD606A"/>
    <w:pPr>
      <w:keepNext/>
      <w:keepLines/>
      <w:spacing w:after="51"/>
      <w:ind w:left="10" w:hanging="10"/>
      <w:outlineLvl w:val="0"/>
      <w:pPrChange w:id="1" w:author="Vinh Phuc" w:date="2023-05-29T21:54:00Z">
        <w:pPr>
          <w:keepNext/>
          <w:keepLines/>
          <w:spacing w:after="52" w:line="259" w:lineRule="auto"/>
          <w:ind w:left="10" w:hanging="10"/>
          <w:outlineLvl w:val="0"/>
        </w:pPr>
      </w:pPrChange>
    </w:pPr>
    <w:rPr>
      <w:rFonts w:ascii="Times New Roman" w:eastAsia="Times New Roman" w:hAnsi="Times New Roman" w:cs="Times New Roman"/>
      <w:b/>
      <w:color w:val="000000"/>
      <w:sz w:val="28"/>
      <w:rPrChange w:id="1" w:author="Vinh Phuc" w:date="2023-05-29T21:54:00Z">
        <w:rPr>
          <w:b/>
          <w:color w:val="000000"/>
          <w:kern w:val="2"/>
          <w:sz w:val="28"/>
          <w:szCs w:val="22"/>
          <w:lang w:val="en-US" w:eastAsia="en-US" w:bidi="ar-SA"/>
          <w14:ligatures w14:val="standardContextual"/>
        </w:rPr>
      </w:rPrChange>
    </w:rPr>
  </w:style>
  <w:style w:type="paragraph" w:styleId="Heading2">
    <w:name w:val="heading 2"/>
    <w:next w:val="Normal"/>
    <w:link w:val="Heading2Char"/>
    <w:uiPriority w:val="9"/>
    <w:unhideWhenUsed/>
    <w:qFormat/>
    <w:pPr>
      <w:keepNext/>
      <w:keepLines/>
      <w:spacing w:after="89"/>
      <w:ind w:left="10" w:hanging="10"/>
      <w:outlineLvl w:val="1"/>
    </w:pPr>
    <w:rPr>
      <w:rFonts w:ascii="Times New Roman" w:eastAsia="Times New Roman" w:hAnsi="Times New Roman" w:cs="Times New Roman"/>
      <w:b/>
      <w:color w:val="000000"/>
      <w:sz w:val="26"/>
    </w:rPr>
  </w:style>
  <w:style w:type="paragraph" w:styleId="Heading3">
    <w:name w:val="heading 3"/>
    <w:next w:val="Normal"/>
    <w:link w:val="Heading3Char"/>
    <w:uiPriority w:val="9"/>
    <w:unhideWhenUsed/>
    <w:qFormat/>
    <w:pPr>
      <w:keepNext/>
      <w:keepLines/>
      <w:spacing w:after="86"/>
      <w:ind w:left="1450"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6"/>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paragraph" w:styleId="Revision">
    <w:name w:val="Revision"/>
    <w:hidden/>
    <w:uiPriority w:val="99"/>
    <w:semiHidden/>
    <w:rsid w:val="00AD606A"/>
    <w:pPr>
      <w:spacing w:after="0" w:line="240" w:lineRule="auto"/>
    </w:pPr>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image" Target="media/image9.jpg"/><Relationship Id="rId39" Type="http://schemas.openxmlformats.org/officeDocument/2006/relationships/fontTable" Target="fontTable.xml"/><Relationship Id="rId21" Type="http://schemas.openxmlformats.org/officeDocument/2006/relationships/header" Target="header6.xml"/><Relationship Id="rId34" Type="http://schemas.openxmlformats.org/officeDocument/2006/relationships/header" Target="header8.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5.jpg"/><Relationship Id="rId20" Type="http://schemas.openxmlformats.org/officeDocument/2006/relationships/footer" Target="footer5.xml"/><Relationship Id="rId29" Type="http://schemas.openxmlformats.org/officeDocument/2006/relationships/image" Target="media/image12.jp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7.jpg"/><Relationship Id="rId32" Type="http://schemas.openxmlformats.org/officeDocument/2006/relationships/image" Target="media/image15.jpg"/><Relationship Id="rId37" Type="http://schemas.openxmlformats.org/officeDocument/2006/relationships/header" Target="header9.xml"/><Relationship Id="rId40" Type="http://schemas.microsoft.com/office/2011/relationships/people" Target="people.xml"/><Relationship Id="rId5" Type="http://schemas.openxmlformats.org/officeDocument/2006/relationships/footnotes" Target="footnotes.xml"/><Relationship Id="rId15" Type="http://schemas.openxmlformats.org/officeDocument/2006/relationships/image" Target="media/image4.jpg"/><Relationship Id="rId23" Type="http://schemas.openxmlformats.org/officeDocument/2006/relationships/image" Target="media/image6.jpg"/><Relationship Id="rId28" Type="http://schemas.openxmlformats.org/officeDocument/2006/relationships/image" Target="media/image11.jpg"/><Relationship Id="rId36"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14.jp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jpg"/><Relationship Id="rId22" Type="http://schemas.openxmlformats.org/officeDocument/2006/relationships/footer" Target="footer6.xml"/><Relationship Id="rId27" Type="http://schemas.openxmlformats.org/officeDocument/2006/relationships/image" Target="media/image10.jpg"/><Relationship Id="rId30" Type="http://schemas.openxmlformats.org/officeDocument/2006/relationships/image" Target="media/image13.jpg"/><Relationship Id="rId35" Type="http://schemas.openxmlformats.org/officeDocument/2006/relationships/footer" Target="footer7.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image" Target="media/image8.jpg"/><Relationship Id="rId33" Type="http://schemas.openxmlformats.org/officeDocument/2006/relationships/header" Target="header7.xml"/><Relationship Id="rId38" Type="http://schemas.openxmlformats.org/officeDocument/2006/relationships/footer" Target="footer9.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_rels/header4.xml.rels><?xml version="1.0" encoding="UTF-8" standalone="yes"?>
<Relationships xmlns="http://schemas.openxmlformats.org/package/2006/relationships"><Relationship Id="rId1" Type="http://schemas.openxmlformats.org/officeDocument/2006/relationships/image" Target="media/image2.jpg"/></Relationships>
</file>

<file path=word/_rels/header5.xml.rels><?xml version="1.0" encoding="UTF-8" standalone="yes"?>
<Relationships xmlns="http://schemas.openxmlformats.org/package/2006/relationships"><Relationship Id="rId1" Type="http://schemas.openxmlformats.org/officeDocument/2006/relationships/image" Target="media/image2.jpg"/></Relationships>
</file>

<file path=word/_rels/header6.xml.rels><?xml version="1.0" encoding="UTF-8" standalone="yes"?>
<Relationships xmlns="http://schemas.openxmlformats.org/package/2006/relationships"><Relationship Id="rId1" Type="http://schemas.openxmlformats.org/officeDocument/2006/relationships/image" Target="media/image2.jpg"/></Relationships>
</file>

<file path=word/_rels/header7.xml.rels><?xml version="1.0" encoding="UTF-8" standalone="yes"?>
<Relationships xmlns="http://schemas.openxmlformats.org/package/2006/relationships"><Relationship Id="rId1" Type="http://schemas.openxmlformats.org/officeDocument/2006/relationships/image" Target="media/image2.jpg"/></Relationships>
</file>

<file path=word/_rels/header8.xml.rels><?xml version="1.0" encoding="UTF-8" standalone="yes"?>
<Relationships xmlns="http://schemas.openxmlformats.org/package/2006/relationships"><Relationship Id="rId1" Type="http://schemas.openxmlformats.org/officeDocument/2006/relationships/image" Target="media/image2.jpg"/></Relationships>
</file>

<file path=word/_rels/header9.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3768</Words>
  <Characters>21478</Characters>
  <Application>Microsoft Office Word</Application>
  <DocSecurity>0</DocSecurity>
  <Lines>178</Lines>
  <Paragraphs>50</Paragraphs>
  <ScaleCrop>false</ScaleCrop>
  <Company/>
  <LinksUpToDate>false</LinksUpToDate>
  <CharactersWithSpaces>25196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Cẩm Quang Dung</dc:creator>
  <cp:keywords/>
  <cp:lastModifiedBy>Vinh Phuc</cp:lastModifiedBy>
  <cp:revision>1</cp:revision>
  <dcterms:created xsi:type="dcterms:W3CDTF">2023-05-29T14:53:00Z</dcterms:created>
  <dcterms:modified xsi:type="dcterms:W3CDTF">2023-05-29T15:00:00Z</dcterms:modified>
</cp:coreProperties>
</file>